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B01" w:rsidRPr="00543B01" w:rsidRDefault="00543B01" w:rsidP="00543B01">
      <w:pPr>
        <w:widowControl/>
        <w:jc w:val="center"/>
        <w:rPr>
          <w:rFonts w:ascii="微软雅黑" w:eastAsia="微软雅黑" w:hAnsi="微软雅黑" w:cs="宋体"/>
          <w:color w:val="000000"/>
          <w:kern w:val="0"/>
          <w:sz w:val="18"/>
          <w:szCs w:val="18"/>
        </w:rPr>
      </w:pPr>
      <w:r w:rsidRPr="00543B0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43B01" w:rsidRPr="00543B01" w:rsidTr="00543B0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43B01" w:rsidRPr="00543B01">
              <w:trPr>
                <w:tblCellSpacing w:w="0" w:type="dxa"/>
              </w:trPr>
              <w:tc>
                <w:tcPr>
                  <w:tcW w:w="2500" w:type="pct"/>
                  <w:tcMar>
                    <w:top w:w="30" w:type="dxa"/>
                    <w:left w:w="30" w:type="dxa"/>
                    <w:bottom w:w="30" w:type="dxa"/>
                    <w:right w:w="30" w:type="dxa"/>
                  </w:tcMar>
                  <w:hideMark/>
                </w:tcPr>
                <w:p w:rsidR="00543B01" w:rsidRPr="00543B01" w:rsidRDefault="00543B01" w:rsidP="00543B01">
                  <w:pPr>
                    <w:widowControl/>
                    <w:jc w:val="left"/>
                    <w:rPr>
                      <w:rFonts w:ascii="宋体" w:eastAsia="宋体" w:hAnsi="宋体" w:cs="宋体" w:hint="eastAsia"/>
                      <w:color w:val="686868"/>
                      <w:kern w:val="0"/>
                      <w:sz w:val="18"/>
                      <w:szCs w:val="18"/>
                    </w:rPr>
                  </w:pPr>
                  <w:r w:rsidRPr="00543B01">
                    <w:rPr>
                      <w:rFonts w:ascii="宋体" w:eastAsia="宋体" w:hAnsi="宋体" w:cs="宋体"/>
                      <w:b/>
                      <w:bCs/>
                      <w:color w:val="686868"/>
                      <w:kern w:val="0"/>
                      <w:sz w:val="18"/>
                      <w:szCs w:val="18"/>
                    </w:rPr>
                    <w:t>索 引 号:</w:t>
                  </w:r>
                  <w:r w:rsidRPr="00543B01">
                    <w:rPr>
                      <w:rFonts w:ascii="宋体" w:eastAsia="宋体" w:hAnsi="宋体" w:cs="宋体"/>
                      <w:color w:val="686868"/>
                      <w:kern w:val="0"/>
                      <w:sz w:val="18"/>
                      <w:szCs w:val="18"/>
                    </w:rPr>
                    <w:t>40000895X/2010-04396</w:t>
                  </w:r>
                </w:p>
              </w:tc>
              <w:tc>
                <w:tcPr>
                  <w:tcW w:w="0" w:type="auto"/>
                  <w:tcMar>
                    <w:top w:w="30" w:type="dxa"/>
                    <w:left w:w="30" w:type="dxa"/>
                    <w:bottom w:w="30" w:type="dxa"/>
                    <w:right w:w="30" w:type="dxa"/>
                  </w:tcMar>
                  <w:hideMark/>
                </w:tcPr>
                <w:p w:rsidR="00543B01" w:rsidRPr="00543B01" w:rsidRDefault="00543B01" w:rsidP="00543B01">
                  <w:pPr>
                    <w:widowControl/>
                    <w:jc w:val="left"/>
                    <w:rPr>
                      <w:rFonts w:ascii="宋体" w:eastAsia="宋体" w:hAnsi="宋体" w:cs="宋体"/>
                      <w:color w:val="686868"/>
                      <w:kern w:val="0"/>
                      <w:sz w:val="18"/>
                      <w:szCs w:val="18"/>
                    </w:rPr>
                  </w:pPr>
                  <w:r w:rsidRPr="00543B01">
                    <w:rPr>
                      <w:rFonts w:ascii="宋体" w:eastAsia="宋体" w:hAnsi="宋体" w:cs="宋体"/>
                      <w:b/>
                      <w:bCs/>
                      <w:color w:val="686868"/>
                      <w:kern w:val="0"/>
                      <w:sz w:val="18"/>
                      <w:szCs w:val="18"/>
                    </w:rPr>
                    <w:t>分类:</w:t>
                  </w:r>
                  <w:r w:rsidRPr="00543B01">
                    <w:rPr>
                      <w:rFonts w:ascii="宋体" w:eastAsia="宋体" w:hAnsi="宋体" w:cs="宋体"/>
                      <w:color w:val="686868"/>
                      <w:kern w:val="0"/>
                      <w:sz w:val="18"/>
                      <w:szCs w:val="18"/>
                    </w:rPr>
                    <w:t> 行政处罚 ; 行政处罚决定</w:t>
                  </w:r>
                </w:p>
              </w:tc>
            </w:tr>
          </w:tbl>
          <w:p w:rsidR="00543B01" w:rsidRPr="00543B01" w:rsidRDefault="00543B01" w:rsidP="00543B01">
            <w:pPr>
              <w:widowControl/>
              <w:jc w:val="left"/>
              <w:rPr>
                <w:rFonts w:ascii="宋体" w:eastAsia="宋体" w:hAnsi="宋体" w:cs="宋体"/>
                <w:color w:val="686868"/>
                <w:kern w:val="0"/>
                <w:sz w:val="18"/>
                <w:szCs w:val="18"/>
              </w:rPr>
            </w:pPr>
          </w:p>
        </w:tc>
      </w:tr>
      <w:tr w:rsidR="00543B01" w:rsidRPr="00543B01" w:rsidTr="00543B0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43B01" w:rsidRPr="00543B01">
              <w:trPr>
                <w:tblCellSpacing w:w="0" w:type="dxa"/>
              </w:trPr>
              <w:tc>
                <w:tcPr>
                  <w:tcW w:w="2500" w:type="pct"/>
                  <w:tcMar>
                    <w:top w:w="30" w:type="dxa"/>
                    <w:left w:w="30" w:type="dxa"/>
                    <w:bottom w:w="30" w:type="dxa"/>
                    <w:right w:w="30" w:type="dxa"/>
                  </w:tcMar>
                  <w:hideMark/>
                </w:tcPr>
                <w:p w:rsidR="00543B01" w:rsidRPr="00543B01" w:rsidRDefault="00543B01" w:rsidP="00543B01">
                  <w:pPr>
                    <w:widowControl/>
                    <w:jc w:val="left"/>
                    <w:rPr>
                      <w:rFonts w:ascii="宋体" w:eastAsia="宋体" w:hAnsi="宋体" w:cs="宋体"/>
                      <w:color w:val="686868"/>
                      <w:kern w:val="0"/>
                      <w:sz w:val="18"/>
                      <w:szCs w:val="18"/>
                    </w:rPr>
                  </w:pPr>
                  <w:r w:rsidRPr="00543B01">
                    <w:rPr>
                      <w:rFonts w:ascii="宋体" w:eastAsia="宋体" w:hAnsi="宋体" w:cs="宋体"/>
                      <w:b/>
                      <w:bCs/>
                      <w:color w:val="686868"/>
                      <w:kern w:val="0"/>
                      <w:sz w:val="18"/>
                      <w:szCs w:val="18"/>
                    </w:rPr>
                    <w:t>发布机构:</w:t>
                  </w:r>
                  <w:r w:rsidRPr="00543B0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43B01" w:rsidRPr="00543B01" w:rsidRDefault="00543B01" w:rsidP="00543B01">
                  <w:pPr>
                    <w:widowControl/>
                    <w:jc w:val="left"/>
                    <w:rPr>
                      <w:rFonts w:ascii="宋体" w:eastAsia="宋体" w:hAnsi="宋体" w:cs="宋体"/>
                      <w:color w:val="686868"/>
                      <w:kern w:val="0"/>
                      <w:sz w:val="18"/>
                      <w:szCs w:val="18"/>
                    </w:rPr>
                  </w:pPr>
                  <w:r w:rsidRPr="00543B01">
                    <w:rPr>
                      <w:rFonts w:ascii="宋体" w:eastAsia="宋体" w:hAnsi="宋体" w:cs="宋体"/>
                      <w:b/>
                      <w:bCs/>
                      <w:color w:val="686868"/>
                      <w:kern w:val="0"/>
                      <w:sz w:val="18"/>
                      <w:szCs w:val="18"/>
                    </w:rPr>
                    <w:t>发文日期:</w:t>
                  </w:r>
                  <w:r w:rsidRPr="00543B01">
                    <w:rPr>
                      <w:rFonts w:ascii="宋体" w:eastAsia="宋体" w:hAnsi="宋体" w:cs="宋体"/>
                      <w:color w:val="686868"/>
                      <w:kern w:val="0"/>
                      <w:sz w:val="18"/>
                      <w:szCs w:val="18"/>
                    </w:rPr>
                    <w:t> 2010年08月09日</w:t>
                  </w:r>
                </w:p>
              </w:tc>
            </w:tr>
          </w:tbl>
          <w:p w:rsidR="00543B01" w:rsidRPr="00543B01" w:rsidRDefault="00543B01" w:rsidP="00543B01">
            <w:pPr>
              <w:widowControl/>
              <w:jc w:val="left"/>
              <w:rPr>
                <w:rFonts w:ascii="宋体" w:eastAsia="宋体" w:hAnsi="宋体" w:cs="宋体"/>
                <w:color w:val="686868"/>
                <w:kern w:val="0"/>
                <w:sz w:val="18"/>
                <w:szCs w:val="18"/>
              </w:rPr>
            </w:pPr>
          </w:p>
        </w:tc>
      </w:tr>
      <w:tr w:rsidR="00543B01" w:rsidRPr="00543B01" w:rsidTr="00543B01">
        <w:trPr>
          <w:tblCellSpacing w:w="0" w:type="dxa"/>
          <w:jc w:val="center"/>
        </w:trPr>
        <w:tc>
          <w:tcPr>
            <w:tcW w:w="0" w:type="auto"/>
            <w:tcMar>
              <w:top w:w="30" w:type="dxa"/>
              <w:left w:w="30" w:type="dxa"/>
              <w:bottom w:w="30" w:type="dxa"/>
              <w:right w:w="30" w:type="dxa"/>
            </w:tcMar>
            <w:hideMark/>
          </w:tcPr>
          <w:p w:rsidR="00543B01" w:rsidRPr="00543B01" w:rsidRDefault="00543B01" w:rsidP="00543B01">
            <w:pPr>
              <w:widowControl/>
              <w:jc w:val="left"/>
              <w:rPr>
                <w:rFonts w:ascii="宋体" w:eastAsia="宋体" w:hAnsi="宋体" w:cs="宋体"/>
                <w:color w:val="686868"/>
                <w:kern w:val="0"/>
                <w:sz w:val="18"/>
                <w:szCs w:val="18"/>
              </w:rPr>
            </w:pPr>
            <w:r w:rsidRPr="00543B01">
              <w:rPr>
                <w:rFonts w:ascii="宋体" w:eastAsia="宋体" w:hAnsi="宋体" w:cs="宋体"/>
                <w:b/>
                <w:bCs/>
                <w:color w:val="686868"/>
                <w:kern w:val="0"/>
                <w:sz w:val="18"/>
                <w:szCs w:val="18"/>
              </w:rPr>
              <w:t>名　　称:</w:t>
            </w:r>
            <w:r w:rsidRPr="00543B01">
              <w:rPr>
                <w:rFonts w:ascii="宋体" w:eastAsia="宋体" w:hAnsi="宋体" w:cs="宋体"/>
                <w:color w:val="686868"/>
                <w:kern w:val="0"/>
                <w:sz w:val="18"/>
                <w:szCs w:val="18"/>
              </w:rPr>
              <w:t> 中国证监会行政处罚决定书（</w:t>
            </w:r>
            <w:proofErr w:type="gramStart"/>
            <w:r w:rsidRPr="00543B01">
              <w:rPr>
                <w:rFonts w:ascii="宋体" w:eastAsia="宋体" w:hAnsi="宋体" w:cs="宋体"/>
                <w:color w:val="686868"/>
                <w:kern w:val="0"/>
                <w:sz w:val="18"/>
                <w:szCs w:val="18"/>
              </w:rPr>
              <w:t>况</w:t>
            </w:r>
            <w:proofErr w:type="gramEnd"/>
            <w:r w:rsidRPr="00543B01">
              <w:rPr>
                <w:rFonts w:ascii="宋体" w:eastAsia="宋体" w:hAnsi="宋体" w:cs="宋体"/>
                <w:color w:val="686868"/>
                <w:kern w:val="0"/>
                <w:sz w:val="18"/>
                <w:szCs w:val="18"/>
              </w:rPr>
              <w:t>勇、张蜀渝、徐琴）</w:t>
            </w:r>
          </w:p>
        </w:tc>
      </w:tr>
      <w:tr w:rsidR="00543B01" w:rsidRPr="00543B01" w:rsidTr="00543B0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43B01" w:rsidRPr="00543B01">
              <w:trPr>
                <w:tblCellSpacing w:w="0" w:type="dxa"/>
              </w:trPr>
              <w:tc>
                <w:tcPr>
                  <w:tcW w:w="2500" w:type="pct"/>
                  <w:tcMar>
                    <w:top w:w="30" w:type="dxa"/>
                    <w:left w:w="30" w:type="dxa"/>
                    <w:bottom w:w="30" w:type="dxa"/>
                    <w:right w:w="30" w:type="dxa"/>
                  </w:tcMar>
                  <w:hideMark/>
                </w:tcPr>
                <w:p w:rsidR="00543B01" w:rsidRPr="00543B01" w:rsidRDefault="00543B01" w:rsidP="00543B01">
                  <w:pPr>
                    <w:widowControl/>
                    <w:jc w:val="left"/>
                    <w:rPr>
                      <w:rFonts w:ascii="宋体" w:eastAsia="宋体" w:hAnsi="宋体" w:cs="宋体"/>
                      <w:color w:val="686868"/>
                      <w:kern w:val="0"/>
                      <w:sz w:val="18"/>
                      <w:szCs w:val="18"/>
                    </w:rPr>
                  </w:pPr>
                  <w:r w:rsidRPr="00543B01">
                    <w:rPr>
                      <w:rFonts w:ascii="宋体" w:eastAsia="宋体" w:hAnsi="宋体" w:cs="宋体"/>
                      <w:b/>
                      <w:bCs/>
                      <w:color w:val="686868"/>
                      <w:kern w:val="0"/>
                      <w:sz w:val="18"/>
                      <w:szCs w:val="18"/>
                    </w:rPr>
                    <w:t>文　　号:</w:t>
                  </w:r>
                  <w:r w:rsidRPr="00543B01">
                    <w:rPr>
                      <w:rFonts w:ascii="宋体" w:eastAsia="宋体" w:hAnsi="宋体" w:cs="宋体"/>
                      <w:color w:val="686868"/>
                      <w:kern w:val="0"/>
                      <w:sz w:val="18"/>
                      <w:szCs w:val="18"/>
                    </w:rPr>
                    <w:t> </w:t>
                  </w:r>
                  <w:bookmarkStart w:id="0" w:name="_GoBack"/>
                  <w:r w:rsidRPr="00543B01">
                    <w:rPr>
                      <w:rFonts w:ascii="宋体" w:eastAsia="宋体" w:hAnsi="宋体" w:cs="宋体"/>
                      <w:color w:val="686868"/>
                      <w:kern w:val="0"/>
                      <w:sz w:val="18"/>
                      <w:szCs w:val="18"/>
                    </w:rPr>
                    <w:t>（2010）32号</w:t>
                  </w:r>
                  <w:bookmarkEnd w:id="0"/>
                </w:p>
              </w:tc>
              <w:tc>
                <w:tcPr>
                  <w:tcW w:w="0" w:type="auto"/>
                  <w:tcMar>
                    <w:top w:w="30" w:type="dxa"/>
                    <w:left w:w="30" w:type="dxa"/>
                    <w:bottom w:w="30" w:type="dxa"/>
                    <w:right w:w="30" w:type="dxa"/>
                  </w:tcMar>
                  <w:hideMark/>
                </w:tcPr>
                <w:p w:rsidR="00543B01" w:rsidRPr="00543B01" w:rsidRDefault="00543B01" w:rsidP="00543B01">
                  <w:pPr>
                    <w:widowControl/>
                    <w:jc w:val="left"/>
                    <w:rPr>
                      <w:rFonts w:ascii="宋体" w:eastAsia="宋体" w:hAnsi="宋体" w:cs="宋体"/>
                      <w:color w:val="686868"/>
                      <w:kern w:val="0"/>
                      <w:sz w:val="18"/>
                      <w:szCs w:val="18"/>
                    </w:rPr>
                  </w:pPr>
                  <w:r w:rsidRPr="00543B01">
                    <w:rPr>
                      <w:rFonts w:ascii="宋体" w:eastAsia="宋体" w:hAnsi="宋体" w:cs="宋体"/>
                      <w:b/>
                      <w:bCs/>
                      <w:color w:val="686868"/>
                      <w:kern w:val="0"/>
                      <w:sz w:val="18"/>
                      <w:szCs w:val="18"/>
                    </w:rPr>
                    <w:t>主 题 词:</w:t>
                  </w:r>
                </w:p>
              </w:tc>
            </w:tr>
          </w:tbl>
          <w:p w:rsidR="00543B01" w:rsidRPr="00543B01" w:rsidRDefault="00543B01" w:rsidP="00543B01">
            <w:pPr>
              <w:widowControl/>
              <w:jc w:val="left"/>
              <w:rPr>
                <w:rFonts w:ascii="宋体" w:eastAsia="宋体" w:hAnsi="宋体" w:cs="宋体"/>
                <w:color w:val="686868"/>
                <w:kern w:val="0"/>
                <w:sz w:val="18"/>
                <w:szCs w:val="18"/>
              </w:rPr>
            </w:pPr>
          </w:p>
        </w:tc>
      </w:tr>
    </w:tbl>
    <w:p w:rsidR="00543B01" w:rsidRPr="00543B01" w:rsidRDefault="00543B01" w:rsidP="00543B01">
      <w:pPr>
        <w:widowControl/>
        <w:jc w:val="center"/>
        <w:rPr>
          <w:rFonts w:ascii="微软雅黑" w:eastAsia="微软雅黑" w:hAnsi="微软雅黑" w:cs="宋体"/>
          <w:color w:val="000000"/>
          <w:kern w:val="0"/>
          <w:sz w:val="18"/>
          <w:szCs w:val="18"/>
        </w:rPr>
      </w:pPr>
      <w:r w:rsidRPr="00543B0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43B01" w:rsidRPr="00543B01" w:rsidRDefault="00543B01" w:rsidP="00543B01">
      <w:pPr>
        <w:widowControl/>
        <w:shd w:val="clear" w:color="auto" w:fill="FFFFFF"/>
        <w:spacing w:after="240"/>
        <w:jc w:val="center"/>
        <w:rPr>
          <w:rFonts w:ascii="微软雅黑" w:eastAsia="微软雅黑" w:hAnsi="微软雅黑" w:cs="宋体" w:hint="eastAsia"/>
          <w:color w:val="000000"/>
          <w:kern w:val="0"/>
          <w:sz w:val="18"/>
          <w:szCs w:val="18"/>
        </w:rPr>
      </w:pPr>
      <w:r w:rsidRPr="00543B01">
        <w:rPr>
          <w:rFonts w:ascii="微软雅黑" w:eastAsia="微软雅黑" w:hAnsi="微软雅黑" w:cs="宋体" w:hint="eastAsia"/>
          <w:color w:val="000000"/>
          <w:kern w:val="0"/>
          <w:sz w:val="18"/>
          <w:szCs w:val="18"/>
        </w:rPr>
        <w:br/>
      </w:r>
      <w:r w:rsidRPr="00543B01">
        <w:rPr>
          <w:rFonts w:ascii="黑体" w:eastAsia="黑体" w:hAnsi="黑体" w:cs="宋体" w:hint="eastAsia"/>
          <w:b/>
          <w:bCs/>
          <w:color w:val="FF0000"/>
          <w:kern w:val="0"/>
          <w:sz w:val="36"/>
          <w:szCs w:val="36"/>
        </w:rPr>
        <w:t>中国证监会行政处罚决定书（</w:t>
      </w:r>
      <w:proofErr w:type="gramStart"/>
      <w:r w:rsidRPr="00543B01">
        <w:rPr>
          <w:rFonts w:ascii="黑体" w:eastAsia="黑体" w:hAnsi="黑体" w:cs="宋体" w:hint="eastAsia"/>
          <w:b/>
          <w:bCs/>
          <w:color w:val="FF0000"/>
          <w:kern w:val="0"/>
          <w:sz w:val="36"/>
          <w:szCs w:val="36"/>
        </w:rPr>
        <w:t>况</w:t>
      </w:r>
      <w:proofErr w:type="gramEnd"/>
      <w:r w:rsidRPr="00543B01">
        <w:rPr>
          <w:rFonts w:ascii="黑体" w:eastAsia="黑体" w:hAnsi="黑体" w:cs="宋体" w:hint="eastAsia"/>
          <w:b/>
          <w:bCs/>
          <w:color w:val="FF0000"/>
          <w:kern w:val="0"/>
          <w:sz w:val="36"/>
          <w:szCs w:val="36"/>
        </w:rPr>
        <w:t>勇、张蜀渝、徐琴）</w:t>
      </w:r>
    </w:p>
    <w:p w:rsidR="00543B01" w:rsidRPr="00543B01" w:rsidRDefault="00543B01" w:rsidP="00543B01">
      <w:pPr>
        <w:widowControl/>
        <w:shd w:val="clear" w:color="auto" w:fill="FFFFFF"/>
        <w:spacing w:line="360" w:lineRule="atLeast"/>
        <w:jc w:val="center"/>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w:t>
      </w:r>
      <w:r w:rsidRPr="00543B01">
        <w:rPr>
          <w:rFonts w:ascii="楷体" w:eastAsia="楷体" w:hAnsi="楷体" w:cs="宋体" w:hint="eastAsia"/>
          <w:color w:val="000000"/>
          <w:kern w:val="0"/>
          <w:szCs w:val="21"/>
        </w:rPr>
        <w:t>2010</w:t>
      </w:r>
      <w:r w:rsidRPr="00543B01">
        <w:rPr>
          <w:rFonts w:ascii="宋体" w:eastAsia="宋体" w:hAnsi="宋体" w:cs="宋体" w:hint="eastAsia"/>
          <w:color w:val="000000"/>
          <w:kern w:val="0"/>
          <w:szCs w:val="21"/>
        </w:rPr>
        <w:t>）</w:t>
      </w:r>
      <w:r w:rsidRPr="00543B01">
        <w:rPr>
          <w:rFonts w:ascii="楷体" w:eastAsia="楷体" w:hAnsi="楷体" w:cs="宋体" w:hint="eastAsia"/>
          <w:color w:val="000000"/>
          <w:kern w:val="0"/>
          <w:szCs w:val="21"/>
        </w:rPr>
        <w:t>32</w:t>
      </w:r>
      <w:r w:rsidRPr="00543B01">
        <w:rPr>
          <w:rFonts w:ascii="宋体" w:eastAsia="宋体" w:hAnsi="宋体" w:cs="宋体" w:hint="eastAsia"/>
          <w:color w:val="000000"/>
          <w:kern w:val="0"/>
          <w:szCs w:val="21"/>
        </w:rPr>
        <w:t>号</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当事人：</w:t>
      </w:r>
      <w:proofErr w:type="gramStart"/>
      <w:ins w:id="1" w:author="USER" w:date="2010-07-20T10:33:00Z">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w:t>
        </w:r>
      </w:ins>
      <w:r w:rsidRPr="00543B01">
        <w:rPr>
          <w:rFonts w:ascii="宋体" w:eastAsia="宋体" w:hAnsi="宋体" w:cs="宋体" w:hint="eastAsia"/>
          <w:color w:val="000000"/>
          <w:kern w:val="0"/>
          <w:szCs w:val="21"/>
        </w:rPr>
        <w:t>，男，</w:t>
      </w:r>
      <w:r w:rsidRPr="00543B01">
        <w:rPr>
          <w:rFonts w:ascii="楷体" w:eastAsia="楷体" w:hAnsi="楷体" w:cs="宋体" w:hint="eastAsia"/>
          <w:color w:val="000000"/>
          <w:kern w:val="0"/>
          <w:szCs w:val="21"/>
        </w:rPr>
        <w:t>1963</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月出生，住址：</w:t>
      </w:r>
      <w:ins w:id="2" w:author="USER" w:date="2010-07-20T10:32:00Z">
        <w:r w:rsidRPr="00543B01">
          <w:rPr>
            <w:rFonts w:ascii="楷体" w:eastAsia="楷体" w:hAnsi="楷体" w:cs="宋体" w:hint="eastAsia"/>
            <w:color w:val="000000"/>
            <w:kern w:val="0"/>
            <w:szCs w:val="21"/>
          </w:rPr>
          <w:t>广东省珠海市香洲区吉大</w:t>
        </w:r>
        <w:proofErr w:type="gramStart"/>
        <w:r w:rsidRPr="00543B01">
          <w:rPr>
            <w:rFonts w:ascii="楷体" w:eastAsia="楷体" w:hAnsi="楷体" w:cs="宋体" w:hint="eastAsia"/>
            <w:color w:val="000000"/>
            <w:kern w:val="0"/>
            <w:szCs w:val="21"/>
          </w:rPr>
          <w:t>九洲</w:t>
        </w:r>
        <w:proofErr w:type="gramEnd"/>
        <w:r w:rsidRPr="00543B01">
          <w:rPr>
            <w:rFonts w:ascii="楷体" w:eastAsia="楷体" w:hAnsi="楷体" w:cs="宋体" w:hint="eastAsia"/>
            <w:color w:val="000000"/>
            <w:kern w:val="0"/>
            <w:szCs w:val="21"/>
          </w:rPr>
          <w:t>大道东1135号</w:t>
        </w:r>
      </w:ins>
      <w:r w:rsidRPr="00543B01">
        <w:rPr>
          <w:rFonts w:ascii="宋体" w:eastAsia="宋体" w:hAnsi="宋体" w:cs="宋体" w:hint="eastAsia"/>
          <w:color w:val="000000"/>
          <w:kern w:val="0"/>
          <w:szCs w:val="21"/>
        </w:rPr>
        <w:t>。</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ins w:id="3" w:author="USER" w:date="2010-07-20T10:32:00Z">
        <w:r w:rsidRPr="00543B01">
          <w:rPr>
            <w:rFonts w:ascii="楷体" w:eastAsia="楷体" w:hAnsi="楷体" w:cs="宋体" w:hint="eastAsia"/>
            <w:color w:val="000000"/>
            <w:kern w:val="0"/>
            <w:szCs w:val="21"/>
          </w:rPr>
          <w:t>张蜀渝，女，</w:t>
        </w:r>
      </w:ins>
      <w:r w:rsidRPr="00543B01">
        <w:rPr>
          <w:rFonts w:ascii="楷体" w:eastAsia="楷体" w:hAnsi="楷体" w:cs="宋体" w:hint="eastAsia"/>
          <w:color w:val="000000"/>
          <w:kern w:val="0"/>
          <w:szCs w:val="21"/>
        </w:rPr>
        <w:t>1962</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8</w:t>
      </w:r>
      <w:r w:rsidRPr="00543B01">
        <w:rPr>
          <w:rFonts w:ascii="宋体" w:eastAsia="宋体" w:hAnsi="宋体" w:cs="宋体" w:hint="eastAsia"/>
          <w:color w:val="000000"/>
          <w:kern w:val="0"/>
          <w:szCs w:val="21"/>
        </w:rPr>
        <w:t>月出生，住址：</w:t>
      </w:r>
      <w:ins w:id="4" w:author="USER" w:date="2010-07-20T10:32:00Z">
        <w:r w:rsidRPr="00543B01">
          <w:rPr>
            <w:rFonts w:ascii="楷体" w:eastAsia="楷体" w:hAnsi="楷体" w:cs="宋体" w:hint="eastAsia"/>
            <w:color w:val="000000"/>
            <w:kern w:val="0"/>
            <w:szCs w:val="21"/>
          </w:rPr>
          <w:t>广东省珠海市香洲区吉大</w:t>
        </w:r>
        <w:proofErr w:type="gramStart"/>
        <w:r w:rsidRPr="00543B01">
          <w:rPr>
            <w:rFonts w:ascii="楷体" w:eastAsia="楷体" w:hAnsi="楷体" w:cs="宋体" w:hint="eastAsia"/>
            <w:color w:val="000000"/>
            <w:kern w:val="0"/>
            <w:szCs w:val="21"/>
          </w:rPr>
          <w:t>九洲</w:t>
        </w:r>
        <w:proofErr w:type="gramEnd"/>
        <w:r w:rsidRPr="00543B01">
          <w:rPr>
            <w:rFonts w:ascii="楷体" w:eastAsia="楷体" w:hAnsi="楷体" w:cs="宋体" w:hint="eastAsia"/>
            <w:color w:val="000000"/>
            <w:kern w:val="0"/>
            <w:szCs w:val="21"/>
          </w:rPr>
          <w:t>大道东1135号</w:t>
        </w:r>
      </w:ins>
      <w:r w:rsidRPr="00543B01">
        <w:rPr>
          <w:rFonts w:ascii="宋体" w:eastAsia="宋体" w:hAnsi="宋体" w:cs="宋体" w:hint="eastAsia"/>
          <w:color w:val="000000"/>
          <w:kern w:val="0"/>
          <w:szCs w:val="21"/>
        </w:rPr>
        <w:t>。</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ins w:id="5" w:author="USER" w:date="2010-07-20T10:32:00Z">
        <w:r w:rsidRPr="00543B01">
          <w:rPr>
            <w:rFonts w:ascii="楷体" w:eastAsia="楷体" w:hAnsi="楷体" w:cs="宋体" w:hint="eastAsia"/>
            <w:color w:val="000000"/>
            <w:kern w:val="0"/>
            <w:szCs w:val="21"/>
          </w:rPr>
          <w:t>徐琴，女，</w:t>
        </w:r>
      </w:ins>
      <w:r w:rsidRPr="00543B01">
        <w:rPr>
          <w:rFonts w:ascii="楷体" w:eastAsia="楷体" w:hAnsi="楷体" w:cs="宋体" w:hint="eastAsia"/>
          <w:color w:val="000000"/>
          <w:kern w:val="0"/>
          <w:szCs w:val="21"/>
        </w:rPr>
        <w:t>1974</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3</w:t>
      </w:r>
      <w:r w:rsidRPr="00543B01">
        <w:rPr>
          <w:rFonts w:ascii="宋体" w:eastAsia="宋体" w:hAnsi="宋体" w:cs="宋体" w:hint="eastAsia"/>
          <w:color w:val="000000"/>
          <w:kern w:val="0"/>
          <w:szCs w:val="21"/>
        </w:rPr>
        <w:t>月出生，住址：</w:t>
      </w:r>
      <w:ins w:id="6" w:author="USER" w:date="2010-07-20T10:32:00Z">
        <w:r w:rsidRPr="00543B01">
          <w:rPr>
            <w:rFonts w:ascii="楷体" w:eastAsia="楷体" w:hAnsi="楷体" w:cs="宋体" w:hint="eastAsia"/>
            <w:color w:val="000000"/>
            <w:kern w:val="0"/>
            <w:szCs w:val="21"/>
          </w:rPr>
          <w:t>广东省珠海市香洲区吉大</w:t>
        </w:r>
        <w:proofErr w:type="gramStart"/>
        <w:r w:rsidRPr="00543B01">
          <w:rPr>
            <w:rFonts w:ascii="楷体" w:eastAsia="楷体" w:hAnsi="楷体" w:cs="宋体" w:hint="eastAsia"/>
            <w:color w:val="000000"/>
            <w:kern w:val="0"/>
            <w:szCs w:val="21"/>
          </w:rPr>
          <w:t>九洲</w:t>
        </w:r>
        <w:proofErr w:type="gramEnd"/>
        <w:r w:rsidRPr="00543B01">
          <w:rPr>
            <w:rFonts w:ascii="楷体" w:eastAsia="楷体" w:hAnsi="楷体" w:cs="宋体" w:hint="eastAsia"/>
            <w:color w:val="000000"/>
            <w:kern w:val="0"/>
            <w:szCs w:val="21"/>
          </w:rPr>
          <w:t>大道东1135号</w:t>
        </w:r>
      </w:ins>
      <w:r w:rsidRPr="00543B01">
        <w:rPr>
          <w:rFonts w:ascii="宋体" w:eastAsia="宋体" w:hAnsi="宋体" w:cs="宋体" w:hint="eastAsia"/>
          <w:color w:val="000000"/>
          <w:kern w:val="0"/>
          <w:szCs w:val="21"/>
        </w:rPr>
        <w:t>。</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依据《中华人民共和国证券法》（以下简称</w:t>
      </w:r>
      <w:r w:rsidRPr="00543B01">
        <w:rPr>
          <w:rFonts w:ascii="楷体" w:eastAsia="楷体" w:hAnsi="楷体" w:cs="宋体" w:hint="eastAsia"/>
          <w:color w:val="000000"/>
          <w:kern w:val="0"/>
          <w:szCs w:val="21"/>
        </w:rPr>
        <w:t>《证券法》）的有关规定，我会对</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勇、张蜀渝、徐琴泄露内幕信息、内幕交易行为进行了立案调查、审理。我会依法向当事人告知了</w:t>
      </w:r>
      <w:proofErr w:type="gramStart"/>
      <w:r w:rsidRPr="00543B01">
        <w:rPr>
          <w:rFonts w:ascii="楷体" w:eastAsia="楷体" w:hAnsi="楷体" w:cs="宋体" w:hint="eastAsia"/>
          <w:color w:val="000000"/>
          <w:kern w:val="0"/>
          <w:szCs w:val="21"/>
        </w:rPr>
        <w:t>作出</w:t>
      </w:r>
      <w:proofErr w:type="gramEnd"/>
      <w:r w:rsidRPr="00543B01">
        <w:rPr>
          <w:rFonts w:ascii="楷体" w:eastAsia="楷体" w:hAnsi="楷体" w:cs="宋体" w:hint="eastAsia"/>
          <w:color w:val="000000"/>
          <w:kern w:val="0"/>
          <w:szCs w:val="21"/>
        </w:rPr>
        <w:t>行政处罚的事实、理由、依据及当事人依法享有的权利，当事人不要求陈述、申辩和听证。本案现已调查、审理终结。</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经查明，</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勇、张蜀渝、徐琴存在如下违法行为：</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一、内幕信息的形成与公开过程</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2007年10月初，珠海格力集团有限公司（以下简称格力集团）</w:t>
      </w:r>
      <w:proofErr w:type="gramStart"/>
      <w:r w:rsidRPr="00543B01">
        <w:rPr>
          <w:rFonts w:ascii="楷体" w:eastAsia="楷体" w:hAnsi="楷体" w:cs="宋体" w:hint="eastAsia"/>
          <w:color w:val="000000"/>
          <w:kern w:val="0"/>
          <w:szCs w:val="21"/>
        </w:rPr>
        <w:t>作出</w:t>
      </w:r>
      <w:proofErr w:type="gramEnd"/>
      <w:r w:rsidRPr="00543B01">
        <w:rPr>
          <w:rFonts w:ascii="楷体" w:eastAsia="楷体" w:hAnsi="楷体" w:cs="宋体" w:hint="eastAsia"/>
          <w:color w:val="000000"/>
          <w:kern w:val="0"/>
          <w:szCs w:val="21"/>
        </w:rPr>
        <w:t>了同意房地产业</w:t>
      </w:r>
      <w:proofErr w:type="gramStart"/>
      <w:r w:rsidRPr="00543B01">
        <w:rPr>
          <w:rFonts w:ascii="楷体" w:eastAsia="楷体" w:hAnsi="楷体" w:cs="宋体" w:hint="eastAsia"/>
          <w:color w:val="000000"/>
          <w:kern w:val="0"/>
          <w:szCs w:val="21"/>
        </w:rPr>
        <w:t>务</w:t>
      </w:r>
      <w:proofErr w:type="gramEnd"/>
      <w:r w:rsidRPr="00543B01">
        <w:rPr>
          <w:rFonts w:ascii="楷体" w:eastAsia="楷体" w:hAnsi="楷体" w:cs="宋体" w:hint="eastAsia"/>
          <w:color w:val="000000"/>
          <w:kern w:val="0"/>
          <w:szCs w:val="21"/>
        </w:rPr>
        <w:t>借壳上市的决定，开始与多家公司接触。格力集团副总裁、珠海格力房产有限公司（以下简称格力房产）董事长鲁某委托</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勇联系寻找壳资源。</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勇曾任格力集团财务部副部长、格力电器董事会秘书、格力集团投资部部长等职，2005年从格力集团辞职。</w:t>
      </w:r>
      <w:proofErr w:type="gramStart"/>
      <w:r w:rsidRPr="00543B01">
        <w:rPr>
          <w:rFonts w:ascii="楷体" w:eastAsia="楷体" w:hAnsi="楷体" w:cs="宋体" w:hint="eastAsia"/>
          <w:color w:val="000000"/>
          <w:kern w:val="0"/>
          <w:szCs w:val="21"/>
        </w:rPr>
        <w:t>况勇通过</w:t>
      </w:r>
      <w:proofErr w:type="gramEnd"/>
      <w:r w:rsidRPr="00543B01">
        <w:rPr>
          <w:rFonts w:ascii="楷体" w:eastAsia="楷体" w:hAnsi="楷体" w:cs="宋体" w:hint="eastAsia"/>
          <w:color w:val="000000"/>
          <w:kern w:val="0"/>
          <w:szCs w:val="21"/>
        </w:rPr>
        <w:t>其同学、在深圳投资公司工作的黄某找到了西安海星现代科技股份有限公司（以下简称海星科技）总经理韩某，商谈海星科技卖壳事宜。</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2007年10月18日，黄某、</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勇到西安与韩某见面，就格力地产有意借壳海星科技上市大致的想法进行了沟通，随后韩某向海星科技控股股东海星集团董事局主席荣某，</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勇向鲁某汇报了情况，双方均决定继续跟进、进一步磋商。</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2007年10月22日，荣某、韩某等人与鲁某、</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勇在珠海就海星科技资产全</w:t>
      </w:r>
      <w:proofErr w:type="gramStart"/>
      <w:r w:rsidRPr="00543B01">
        <w:rPr>
          <w:rFonts w:ascii="楷体" w:eastAsia="楷体" w:hAnsi="楷体" w:cs="宋体" w:hint="eastAsia"/>
          <w:color w:val="000000"/>
          <w:kern w:val="0"/>
          <w:szCs w:val="21"/>
        </w:rPr>
        <w:t>部置</w:t>
      </w:r>
      <w:proofErr w:type="gramEnd"/>
      <w:r w:rsidRPr="00543B01">
        <w:rPr>
          <w:rFonts w:ascii="楷体" w:eastAsia="楷体" w:hAnsi="楷体" w:cs="宋体" w:hint="eastAsia"/>
          <w:color w:val="000000"/>
          <w:kern w:val="0"/>
          <w:szCs w:val="21"/>
        </w:rPr>
        <w:t>出、格力集团为海星集团提供2亿元的委托贷款以解决海星集团持有“海星科技”股票的股权质押问题形成共识，但未确定“海星科技”股票的协议转让价格。</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lastRenderedPageBreak/>
        <w:t>2007年10月24日，韩某致电</w:t>
      </w:r>
      <w:proofErr w:type="gramStart"/>
      <w:r w:rsidRPr="00543B01">
        <w:rPr>
          <w:rFonts w:ascii="楷体" w:eastAsia="楷体" w:hAnsi="楷体" w:cs="宋体" w:hint="eastAsia"/>
          <w:color w:val="000000"/>
          <w:kern w:val="0"/>
          <w:szCs w:val="21"/>
        </w:rPr>
        <w:t>况勇约</w:t>
      </w:r>
      <w:proofErr w:type="gramEnd"/>
      <w:r w:rsidRPr="00543B01">
        <w:rPr>
          <w:rFonts w:ascii="楷体" w:eastAsia="楷体" w:hAnsi="楷体" w:cs="宋体" w:hint="eastAsia"/>
          <w:color w:val="000000"/>
          <w:kern w:val="0"/>
          <w:szCs w:val="21"/>
        </w:rPr>
        <w:t>鲁某到西安会谈，鲁某于当晚在</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勇等人陪同下来到西安。25日，鲁某、</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勇与荣某、韩某等开始谈判。双方就海星科技资产全</w:t>
      </w:r>
      <w:proofErr w:type="gramStart"/>
      <w:r w:rsidRPr="00543B01">
        <w:rPr>
          <w:rFonts w:ascii="楷体" w:eastAsia="楷体" w:hAnsi="楷体" w:cs="宋体" w:hint="eastAsia"/>
          <w:color w:val="000000"/>
          <w:kern w:val="0"/>
          <w:szCs w:val="21"/>
        </w:rPr>
        <w:t>部置</w:t>
      </w:r>
      <w:proofErr w:type="gramEnd"/>
      <w:r w:rsidRPr="00543B01">
        <w:rPr>
          <w:rFonts w:ascii="楷体" w:eastAsia="楷体" w:hAnsi="楷体" w:cs="宋体" w:hint="eastAsia"/>
          <w:color w:val="000000"/>
          <w:kern w:val="0"/>
          <w:szCs w:val="21"/>
        </w:rPr>
        <w:t>出、以每股8.9元的价格转让6,000万股海星科技股份以及格力集团向海星集团提供委托贷款3亿元等事项口头上达成一致。同日晚间，鲁某、</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勇飞回珠海。</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2007年10月28日，鲁某、</w:t>
      </w:r>
      <w:proofErr w:type="gramStart"/>
      <w:r w:rsidRPr="00543B01">
        <w:rPr>
          <w:rFonts w:ascii="楷体" w:eastAsia="楷体" w:hAnsi="楷体" w:cs="宋体" w:hint="eastAsia"/>
          <w:color w:val="000000"/>
          <w:kern w:val="0"/>
          <w:szCs w:val="21"/>
        </w:rPr>
        <w:t>况</w:t>
      </w:r>
      <w:proofErr w:type="gramEnd"/>
      <w:r w:rsidRPr="00543B01">
        <w:rPr>
          <w:rFonts w:ascii="楷体" w:eastAsia="楷体" w:hAnsi="楷体" w:cs="宋体" w:hint="eastAsia"/>
          <w:color w:val="000000"/>
          <w:kern w:val="0"/>
          <w:szCs w:val="21"/>
        </w:rPr>
        <w:t>勇等人抵达西安，晚上与荣某、韩某等人就细节问题进行商谈。29日凌晨，双方达成一致意见。</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2007年10月29日，格力集团召开董事会，表决通过与海星集团的股权收购协议，主要内容为：格力集团以8.9元/股的价格收购海星集团6,000万股；格力集团以委托贷款形式向海星集团贷款人民币3亿元，用于清理海星科技对外债务；格力集团认购海星科技向格力集团定向增发2.4亿股股票，实现格力集团控股海星科技51.99%。</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2007年10月29日下午“海星科技”临时停牌。2007年10月30日，海星科技发布公告称其控股股东海星集团已与一家公司签订《股份购买意向书》，转让其持有的海星科技部分股权，同时涉及重大资产出售、主营业务变更以及定向增发等事宜。因谈判尚存在重大不确定性，从公告之日起停牌。</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2007年12月13日，海星科技发布董事会决议公告称，公司与格力集团签署《股份收购协议》。当日，“海星科技”复牌后涨停。</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二、内幕信息在</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勇、张蜀渝、徐琴之间传递的过程</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勇称，</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月，他经常会在家中与人电话沟通海星科技卖壳、格力地产买壳等事宜，其妻张蜀渝应该听到了电话内容，她也知道</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勇去西安出差，但是</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勇没有亲自向张蜀渝说过海星科技卖</w:t>
      </w:r>
      <w:proofErr w:type="gramStart"/>
      <w:r w:rsidRPr="00543B01">
        <w:rPr>
          <w:rFonts w:ascii="宋体" w:eastAsia="宋体" w:hAnsi="宋体" w:cs="宋体" w:hint="eastAsia"/>
          <w:color w:val="000000"/>
          <w:kern w:val="0"/>
          <w:szCs w:val="21"/>
        </w:rPr>
        <w:t>壳进展</w:t>
      </w:r>
      <w:proofErr w:type="gramEnd"/>
      <w:r w:rsidRPr="00543B01">
        <w:rPr>
          <w:rFonts w:ascii="宋体" w:eastAsia="宋体" w:hAnsi="宋体" w:cs="宋体" w:hint="eastAsia"/>
          <w:color w:val="000000"/>
          <w:kern w:val="0"/>
          <w:szCs w:val="21"/>
        </w:rPr>
        <w:t>等细节。</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张蜀渝称，</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月左右，她在家中时常听到</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勇在电话里跟人谈及海星科技卖壳的事情，大致知道格力房产想借壳海星科技，也知道在此期间</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勇去过西安，但</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勇并未告诉她海星科技重组之事。</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w:t>
      </w:r>
      <w:r w:rsidRPr="00543B01">
        <w:rPr>
          <w:rFonts w:ascii="楷体" w:eastAsia="楷体" w:hAnsi="楷体" w:cs="宋体" w:hint="eastAsia"/>
          <w:color w:val="000000"/>
          <w:kern w:val="0"/>
          <w:szCs w:val="21"/>
        </w:rPr>
        <w:t>25</w:t>
      </w:r>
      <w:r w:rsidRPr="00543B01">
        <w:rPr>
          <w:rFonts w:ascii="宋体" w:eastAsia="宋体" w:hAnsi="宋体" w:cs="宋体" w:hint="eastAsia"/>
          <w:color w:val="000000"/>
          <w:kern w:val="0"/>
          <w:szCs w:val="21"/>
        </w:rPr>
        <w:t>日上午，</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勇的外甥女徐琴让她推荐股票，她推荐了包括“海星科技”在内的几支股票，并告诉徐琴，海星科技打算将壳卖给格力房产，具有重组的可能。</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徐琴称，</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w:t>
      </w:r>
      <w:r w:rsidRPr="00543B01">
        <w:rPr>
          <w:rFonts w:ascii="楷体" w:eastAsia="楷体" w:hAnsi="楷体" w:cs="宋体" w:hint="eastAsia"/>
          <w:color w:val="000000"/>
          <w:kern w:val="0"/>
          <w:szCs w:val="21"/>
        </w:rPr>
        <w:t>24</w:t>
      </w:r>
      <w:r w:rsidRPr="00543B01">
        <w:rPr>
          <w:rFonts w:ascii="宋体" w:eastAsia="宋体" w:hAnsi="宋体" w:cs="宋体" w:hint="eastAsia"/>
          <w:color w:val="000000"/>
          <w:kern w:val="0"/>
          <w:szCs w:val="21"/>
        </w:rPr>
        <w:t>日，她让张蜀渝推荐一些股票，张蜀渝推荐了“海星科技”，并告诉她曾听到</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勇在电话里提及格力房产借壳海星科技的事宜。</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三、徐琴知悉内幕信息后买卖股票的情况</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2001年7月19日，徐琴在招商证券珠海人民东路营业部开立资金账户29×××909，下挂上海股东账户A21×××7445和深圳股东账户97×××259，账户代理人为张蜀渝，代理权限为全权代理，该账户已办理银证转账。2007年10月25日，股东账户A21×××7445买入“海星科技”55,000股，成交金额为350,350元,实际买入成本为352,191.8元；10月26日，该账户买入“海星科技”5,000股，成交金额为31,500元，实际买入成本为31,665.65元。2008年6月19日，该账户将2007年10月25日、26日买入的60,000股“海星科技”全部卖出，成交金额为404,942.82元，实际卖出收入为403,627.5元。扣除手续费、印花税等，实际获利19,770.05元。</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楷体" w:eastAsia="楷体" w:hAnsi="楷体" w:cs="宋体" w:hint="eastAsia"/>
          <w:color w:val="000000"/>
          <w:kern w:val="0"/>
          <w:szCs w:val="21"/>
        </w:rPr>
        <w:t>2006年4月20日，徐琴的丈夫李某在招商证券珠海市人民东路营业部开立资金账户29×××024，下挂上海股东账户A35×××3764和深圳股东账户009×××9977，该账户</w:t>
      </w:r>
      <w:r w:rsidRPr="00543B01">
        <w:rPr>
          <w:rFonts w:ascii="楷体" w:eastAsia="楷体" w:hAnsi="楷体" w:cs="宋体" w:hint="eastAsia"/>
          <w:color w:val="000000"/>
          <w:kern w:val="0"/>
          <w:szCs w:val="21"/>
        </w:rPr>
        <w:lastRenderedPageBreak/>
        <w:t>已办理银证转账。2007年10月25日，股东账户A35×××3764共计买入“海星科技”39,600股，成交金额为256,816元，实际买入成本为258,057.51元。2008年3月18日、3月27日、6月19日，该账户陆续将2007年10月25日买入的39,600股“海星科技”卖出，扣除手续费、印花税等，实际获利92,576元。</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徐琴承认，</w:t>
      </w:r>
      <w:proofErr w:type="gramStart"/>
      <w:r w:rsidRPr="00543B01">
        <w:rPr>
          <w:rFonts w:ascii="宋体" w:eastAsia="宋体" w:hAnsi="宋体" w:cs="宋体" w:hint="eastAsia"/>
          <w:color w:val="000000"/>
          <w:kern w:val="0"/>
          <w:szCs w:val="21"/>
        </w:rPr>
        <w:t>她证券</w:t>
      </w:r>
      <w:proofErr w:type="gramEnd"/>
      <w:r w:rsidRPr="00543B01">
        <w:rPr>
          <w:rFonts w:ascii="宋体" w:eastAsia="宋体" w:hAnsi="宋体" w:cs="宋体" w:hint="eastAsia"/>
          <w:color w:val="000000"/>
          <w:kern w:val="0"/>
          <w:szCs w:val="21"/>
        </w:rPr>
        <w:t>账户的开户手续是由张蜀渝办理的，张蜀渝是她证券账户的代理人，她的证券账户由她与张蜀渝操作，徐琴通常根据张蜀渝的建议买卖股票，交易的地点有时在徐琴自己家中，有时在张蜀渝家进行网上委托交易，</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w:t>
      </w:r>
      <w:r w:rsidRPr="00543B01">
        <w:rPr>
          <w:rFonts w:ascii="楷体" w:eastAsia="楷体" w:hAnsi="楷体" w:cs="宋体" w:hint="eastAsia"/>
          <w:color w:val="000000"/>
          <w:kern w:val="0"/>
          <w:szCs w:val="21"/>
        </w:rPr>
        <w:t>25</w:t>
      </w:r>
      <w:r w:rsidRPr="00543B01">
        <w:rPr>
          <w:rFonts w:ascii="宋体" w:eastAsia="宋体" w:hAnsi="宋体" w:cs="宋体" w:hint="eastAsia"/>
          <w:color w:val="000000"/>
          <w:kern w:val="0"/>
          <w:szCs w:val="21"/>
        </w:rPr>
        <w:t>日至</w:t>
      </w:r>
      <w:r w:rsidRPr="00543B01">
        <w:rPr>
          <w:rFonts w:ascii="楷体" w:eastAsia="楷体" w:hAnsi="楷体" w:cs="宋体" w:hint="eastAsia"/>
          <w:color w:val="000000"/>
          <w:kern w:val="0"/>
          <w:szCs w:val="21"/>
        </w:rPr>
        <w:t>26</w:t>
      </w:r>
      <w:r w:rsidRPr="00543B01">
        <w:rPr>
          <w:rFonts w:ascii="宋体" w:eastAsia="宋体" w:hAnsi="宋体" w:cs="宋体" w:hint="eastAsia"/>
          <w:color w:val="000000"/>
          <w:kern w:val="0"/>
          <w:szCs w:val="21"/>
        </w:rPr>
        <w:t>日上午，徐琴在张蜀渝家中用其电脑下单购买了“海星科技”股票；李某的证券账户一直由徐琴来操作使用，其账户内的资金都来源于李某，</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w:t>
      </w:r>
      <w:r w:rsidRPr="00543B01">
        <w:rPr>
          <w:rFonts w:ascii="楷体" w:eastAsia="楷体" w:hAnsi="楷体" w:cs="宋体" w:hint="eastAsia"/>
          <w:color w:val="000000"/>
          <w:kern w:val="0"/>
          <w:szCs w:val="21"/>
        </w:rPr>
        <w:t>25</w:t>
      </w:r>
      <w:r w:rsidRPr="00543B01">
        <w:rPr>
          <w:rFonts w:ascii="宋体" w:eastAsia="宋体" w:hAnsi="宋体" w:cs="宋体" w:hint="eastAsia"/>
          <w:color w:val="000000"/>
          <w:kern w:val="0"/>
          <w:szCs w:val="21"/>
        </w:rPr>
        <w:t>日，在张蜀渝家中，徐琴用李某的账户购买了“海星科技”股票。</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关于徐琴证券账户购买“海星科技”的资金情况，银行记录显示，</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w:t>
      </w:r>
      <w:r w:rsidRPr="00543B01">
        <w:rPr>
          <w:rFonts w:ascii="楷体" w:eastAsia="楷体" w:hAnsi="楷体" w:cs="宋体" w:hint="eastAsia"/>
          <w:color w:val="000000"/>
          <w:kern w:val="0"/>
          <w:szCs w:val="21"/>
        </w:rPr>
        <w:t>25</w:t>
      </w:r>
      <w:r w:rsidRPr="00543B01">
        <w:rPr>
          <w:rFonts w:ascii="宋体" w:eastAsia="宋体" w:hAnsi="宋体" w:cs="宋体" w:hint="eastAsia"/>
          <w:color w:val="000000"/>
          <w:kern w:val="0"/>
          <w:szCs w:val="21"/>
        </w:rPr>
        <w:t>日，徐琴从</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勇在工商银行珠海市分行的账户转出</w:t>
      </w:r>
      <w:r w:rsidRPr="00543B01">
        <w:rPr>
          <w:rFonts w:ascii="楷体" w:eastAsia="楷体" w:hAnsi="楷体" w:cs="宋体" w:hint="eastAsia"/>
          <w:color w:val="000000"/>
          <w:kern w:val="0"/>
          <w:szCs w:val="21"/>
        </w:rPr>
        <w:t>500,000</w:t>
      </w:r>
      <w:r w:rsidRPr="00543B01">
        <w:rPr>
          <w:rFonts w:ascii="宋体" w:eastAsia="宋体" w:hAnsi="宋体" w:cs="宋体" w:hint="eastAsia"/>
          <w:color w:val="000000"/>
          <w:kern w:val="0"/>
          <w:szCs w:val="21"/>
        </w:rPr>
        <w:t>元至徐琴在工商银行珠海市景山支行的账户。</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w:t>
      </w:r>
      <w:r w:rsidRPr="00543B01">
        <w:rPr>
          <w:rFonts w:ascii="楷体" w:eastAsia="楷体" w:hAnsi="楷体" w:cs="宋体" w:hint="eastAsia"/>
          <w:color w:val="000000"/>
          <w:kern w:val="0"/>
          <w:szCs w:val="21"/>
        </w:rPr>
        <w:t>29</w:t>
      </w:r>
      <w:r w:rsidRPr="00543B01">
        <w:rPr>
          <w:rFonts w:ascii="宋体" w:eastAsia="宋体" w:hAnsi="宋体" w:cs="宋体" w:hint="eastAsia"/>
          <w:color w:val="000000"/>
          <w:kern w:val="0"/>
          <w:szCs w:val="21"/>
        </w:rPr>
        <w:t>日，张蜀渝从徐琴在工商银行珠海市景山支行的账户分别转出</w:t>
      </w:r>
      <w:r w:rsidRPr="00543B01">
        <w:rPr>
          <w:rFonts w:ascii="楷体" w:eastAsia="楷体" w:hAnsi="楷体" w:cs="宋体" w:hint="eastAsia"/>
          <w:color w:val="000000"/>
          <w:kern w:val="0"/>
          <w:szCs w:val="21"/>
        </w:rPr>
        <w:t>90,000</w:t>
      </w:r>
      <w:r w:rsidRPr="00543B01">
        <w:rPr>
          <w:rFonts w:ascii="宋体" w:eastAsia="宋体" w:hAnsi="宋体" w:cs="宋体" w:hint="eastAsia"/>
          <w:color w:val="000000"/>
          <w:kern w:val="0"/>
          <w:szCs w:val="21"/>
        </w:rPr>
        <w:t>元、</w:t>
      </w:r>
      <w:r w:rsidRPr="00543B01">
        <w:rPr>
          <w:rFonts w:ascii="楷体" w:eastAsia="楷体" w:hAnsi="楷体" w:cs="宋体" w:hint="eastAsia"/>
          <w:color w:val="000000"/>
          <w:kern w:val="0"/>
          <w:szCs w:val="21"/>
        </w:rPr>
        <w:t>10,000</w:t>
      </w:r>
      <w:r w:rsidRPr="00543B01">
        <w:rPr>
          <w:rFonts w:ascii="宋体" w:eastAsia="宋体" w:hAnsi="宋体" w:cs="宋体" w:hint="eastAsia"/>
          <w:color w:val="000000"/>
          <w:kern w:val="0"/>
          <w:szCs w:val="21"/>
        </w:rPr>
        <w:t>元至</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勇在工商银行珠海市分行的账户，并从徐琴上述账户取出</w:t>
      </w:r>
      <w:r w:rsidRPr="00543B01">
        <w:rPr>
          <w:rFonts w:ascii="楷体" w:eastAsia="楷体" w:hAnsi="楷体" w:cs="宋体" w:hint="eastAsia"/>
          <w:color w:val="000000"/>
          <w:kern w:val="0"/>
          <w:szCs w:val="21"/>
        </w:rPr>
        <w:t>16,000</w:t>
      </w:r>
      <w:r w:rsidRPr="00543B01">
        <w:rPr>
          <w:rFonts w:ascii="宋体" w:eastAsia="宋体" w:hAnsi="宋体" w:cs="宋体" w:hint="eastAsia"/>
          <w:color w:val="000000"/>
          <w:kern w:val="0"/>
          <w:szCs w:val="21"/>
        </w:rPr>
        <w:t>元。徐琴称，由于其账户内资金不足，向张蜀渝借了</w:t>
      </w:r>
      <w:r w:rsidRPr="00543B01">
        <w:rPr>
          <w:rFonts w:ascii="楷体" w:eastAsia="楷体" w:hAnsi="楷体" w:cs="宋体" w:hint="eastAsia"/>
          <w:color w:val="000000"/>
          <w:kern w:val="0"/>
          <w:szCs w:val="21"/>
        </w:rPr>
        <w:t>50</w:t>
      </w:r>
      <w:r w:rsidRPr="00543B01">
        <w:rPr>
          <w:rFonts w:ascii="宋体" w:eastAsia="宋体" w:hAnsi="宋体" w:cs="宋体" w:hint="eastAsia"/>
          <w:color w:val="000000"/>
          <w:kern w:val="0"/>
          <w:szCs w:val="21"/>
        </w:rPr>
        <w:t>万元。</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w:t>
      </w:r>
      <w:r w:rsidRPr="00543B01">
        <w:rPr>
          <w:rFonts w:ascii="楷体" w:eastAsia="楷体" w:hAnsi="楷体" w:cs="宋体" w:hint="eastAsia"/>
          <w:color w:val="000000"/>
          <w:kern w:val="0"/>
          <w:szCs w:val="21"/>
        </w:rPr>
        <w:t>25</w:t>
      </w:r>
      <w:r w:rsidRPr="00543B01">
        <w:rPr>
          <w:rFonts w:ascii="宋体" w:eastAsia="宋体" w:hAnsi="宋体" w:cs="宋体" w:hint="eastAsia"/>
          <w:color w:val="000000"/>
          <w:kern w:val="0"/>
          <w:szCs w:val="21"/>
        </w:rPr>
        <w:t>日上午，张蜀渝将</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勇的存折和身份证给徐琴后，徐琴到工商银行珠海市景山支行取款后，直接将</w:t>
      </w:r>
      <w:r w:rsidRPr="00543B01">
        <w:rPr>
          <w:rFonts w:ascii="楷体" w:eastAsia="楷体" w:hAnsi="楷体" w:cs="宋体" w:hint="eastAsia"/>
          <w:color w:val="000000"/>
          <w:kern w:val="0"/>
          <w:szCs w:val="21"/>
        </w:rPr>
        <w:t>50</w:t>
      </w:r>
      <w:r w:rsidRPr="00543B01">
        <w:rPr>
          <w:rFonts w:ascii="宋体" w:eastAsia="宋体" w:hAnsi="宋体" w:cs="宋体" w:hint="eastAsia"/>
          <w:color w:val="000000"/>
          <w:kern w:val="0"/>
          <w:szCs w:val="21"/>
        </w:rPr>
        <w:t>万元存入自己的银行账户。徐琴回到张蜀渝家中后，用张蜀渝家里的电脑将存入的</w:t>
      </w:r>
      <w:r w:rsidRPr="00543B01">
        <w:rPr>
          <w:rFonts w:ascii="楷体" w:eastAsia="楷体" w:hAnsi="楷体" w:cs="宋体" w:hint="eastAsia"/>
          <w:color w:val="000000"/>
          <w:kern w:val="0"/>
          <w:szCs w:val="21"/>
        </w:rPr>
        <w:t>50</w:t>
      </w:r>
      <w:r w:rsidRPr="00543B01">
        <w:rPr>
          <w:rFonts w:ascii="宋体" w:eastAsia="宋体" w:hAnsi="宋体" w:cs="宋体" w:hint="eastAsia"/>
          <w:color w:val="000000"/>
          <w:kern w:val="0"/>
          <w:szCs w:val="21"/>
        </w:rPr>
        <w:t>万元分</w:t>
      </w:r>
      <w:r w:rsidRPr="00543B01">
        <w:rPr>
          <w:rFonts w:ascii="楷体" w:eastAsia="楷体" w:hAnsi="楷体" w:cs="宋体" w:hint="eastAsia"/>
          <w:color w:val="000000"/>
          <w:kern w:val="0"/>
          <w:szCs w:val="21"/>
        </w:rPr>
        <w:t>20</w:t>
      </w:r>
      <w:r w:rsidRPr="00543B01">
        <w:rPr>
          <w:rFonts w:ascii="宋体" w:eastAsia="宋体" w:hAnsi="宋体" w:cs="宋体" w:hint="eastAsia"/>
          <w:color w:val="000000"/>
          <w:kern w:val="0"/>
          <w:szCs w:val="21"/>
        </w:rPr>
        <w:t>万元、</w:t>
      </w:r>
      <w:r w:rsidRPr="00543B01">
        <w:rPr>
          <w:rFonts w:ascii="楷体" w:eastAsia="楷体" w:hAnsi="楷体" w:cs="宋体" w:hint="eastAsia"/>
          <w:color w:val="000000"/>
          <w:kern w:val="0"/>
          <w:szCs w:val="21"/>
        </w:rPr>
        <w:t>20</w:t>
      </w:r>
      <w:r w:rsidRPr="00543B01">
        <w:rPr>
          <w:rFonts w:ascii="宋体" w:eastAsia="宋体" w:hAnsi="宋体" w:cs="宋体" w:hint="eastAsia"/>
          <w:color w:val="000000"/>
          <w:kern w:val="0"/>
          <w:szCs w:val="21"/>
        </w:rPr>
        <w:t>万元、</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万元三笔转入徐琴证券账户。</w:t>
      </w:r>
      <w:r w:rsidRPr="00543B01">
        <w:rPr>
          <w:rFonts w:ascii="楷体" w:eastAsia="楷体" w:hAnsi="楷体" w:cs="宋体" w:hint="eastAsia"/>
          <w:color w:val="000000"/>
          <w:kern w:val="0"/>
          <w:szCs w:val="21"/>
        </w:rPr>
        <w:t>2007</w:t>
      </w:r>
      <w:r w:rsidRPr="00543B01">
        <w:rPr>
          <w:rFonts w:ascii="宋体" w:eastAsia="宋体" w:hAnsi="宋体" w:cs="宋体" w:hint="eastAsia"/>
          <w:color w:val="000000"/>
          <w:kern w:val="0"/>
          <w:szCs w:val="21"/>
        </w:rPr>
        <w:t>年</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月</w:t>
      </w:r>
      <w:r w:rsidRPr="00543B01">
        <w:rPr>
          <w:rFonts w:ascii="楷体" w:eastAsia="楷体" w:hAnsi="楷体" w:cs="宋体" w:hint="eastAsia"/>
          <w:color w:val="000000"/>
          <w:kern w:val="0"/>
          <w:szCs w:val="21"/>
        </w:rPr>
        <w:t>29</w:t>
      </w:r>
      <w:r w:rsidRPr="00543B01">
        <w:rPr>
          <w:rFonts w:ascii="宋体" w:eastAsia="宋体" w:hAnsi="宋体" w:cs="宋体" w:hint="eastAsia"/>
          <w:color w:val="000000"/>
          <w:kern w:val="0"/>
          <w:szCs w:val="21"/>
        </w:rPr>
        <w:t>日，因张蜀渝要用钱，徐琴把自己的身份证和存折交给张蜀渝，让其从自己账户取出</w:t>
      </w:r>
      <w:r w:rsidRPr="00543B01">
        <w:rPr>
          <w:rFonts w:ascii="楷体" w:eastAsia="楷体" w:hAnsi="楷体" w:cs="宋体" w:hint="eastAsia"/>
          <w:color w:val="000000"/>
          <w:kern w:val="0"/>
          <w:szCs w:val="21"/>
        </w:rPr>
        <w:t>10</w:t>
      </w:r>
      <w:r w:rsidRPr="00543B01">
        <w:rPr>
          <w:rFonts w:ascii="宋体" w:eastAsia="宋体" w:hAnsi="宋体" w:cs="宋体" w:hint="eastAsia"/>
          <w:color w:val="000000"/>
          <w:kern w:val="0"/>
          <w:szCs w:val="21"/>
        </w:rPr>
        <w:t>万元。</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勇称他后来才得知张蜀渝借钱给徐琴。</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上述事实，有账户开户资料、交易记录、资金流水、公司公告、相关人员询问笔录等证据证明，足以认定。</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我会认为，格力集团房地产业</w:t>
      </w:r>
      <w:proofErr w:type="gramStart"/>
      <w:r w:rsidRPr="00543B01">
        <w:rPr>
          <w:rFonts w:ascii="宋体" w:eastAsia="宋体" w:hAnsi="宋体" w:cs="宋体" w:hint="eastAsia"/>
          <w:color w:val="000000"/>
          <w:kern w:val="0"/>
          <w:szCs w:val="21"/>
        </w:rPr>
        <w:t>务</w:t>
      </w:r>
      <w:proofErr w:type="gramEnd"/>
      <w:r w:rsidRPr="00543B01">
        <w:rPr>
          <w:rFonts w:ascii="宋体" w:eastAsia="宋体" w:hAnsi="宋体" w:cs="宋体" w:hint="eastAsia"/>
          <w:color w:val="000000"/>
          <w:kern w:val="0"/>
          <w:szCs w:val="21"/>
        </w:rPr>
        <w:t>借壳海星科技，即海星集团将其持有的海星科技</w:t>
      </w:r>
      <w:r w:rsidRPr="00543B01">
        <w:rPr>
          <w:rFonts w:ascii="楷体" w:eastAsia="楷体" w:hAnsi="楷体" w:cs="宋体" w:hint="eastAsia"/>
          <w:color w:val="000000"/>
          <w:kern w:val="0"/>
          <w:szCs w:val="21"/>
        </w:rPr>
        <w:t>6000</w:t>
      </w:r>
      <w:r w:rsidRPr="00543B01">
        <w:rPr>
          <w:rFonts w:ascii="宋体" w:eastAsia="宋体" w:hAnsi="宋体" w:cs="宋体" w:hint="eastAsia"/>
          <w:color w:val="000000"/>
          <w:kern w:val="0"/>
          <w:szCs w:val="21"/>
        </w:rPr>
        <w:t>万股（占公司总股本的</w:t>
      </w:r>
      <w:r w:rsidRPr="00543B01">
        <w:rPr>
          <w:rFonts w:ascii="楷体" w:eastAsia="楷体" w:hAnsi="楷体" w:cs="宋体" w:hint="eastAsia"/>
          <w:color w:val="000000"/>
          <w:kern w:val="0"/>
          <w:szCs w:val="21"/>
        </w:rPr>
        <w:t>17.77%</w:t>
      </w:r>
      <w:r w:rsidRPr="00543B01">
        <w:rPr>
          <w:rFonts w:ascii="宋体" w:eastAsia="宋体" w:hAnsi="宋体" w:cs="宋体" w:hint="eastAsia"/>
          <w:color w:val="000000"/>
          <w:kern w:val="0"/>
          <w:szCs w:val="21"/>
        </w:rPr>
        <w:t>）转让给格力集团，海星科技资产全</w:t>
      </w:r>
      <w:proofErr w:type="gramStart"/>
      <w:r w:rsidRPr="00543B01">
        <w:rPr>
          <w:rFonts w:ascii="宋体" w:eastAsia="宋体" w:hAnsi="宋体" w:cs="宋体" w:hint="eastAsia"/>
          <w:color w:val="000000"/>
          <w:kern w:val="0"/>
          <w:szCs w:val="21"/>
        </w:rPr>
        <w:t>部置</w:t>
      </w:r>
      <w:proofErr w:type="gramEnd"/>
      <w:r w:rsidRPr="00543B01">
        <w:rPr>
          <w:rFonts w:ascii="宋体" w:eastAsia="宋体" w:hAnsi="宋体" w:cs="宋体" w:hint="eastAsia"/>
          <w:color w:val="000000"/>
          <w:kern w:val="0"/>
          <w:szCs w:val="21"/>
        </w:rPr>
        <w:t>出后，格力集团将其全资拥有的两家房地产业</w:t>
      </w:r>
      <w:proofErr w:type="gramStart"/>
      <w:r w:rsidRPr="00543B01">
        <w:rPr>
          <w:rFonts w:ascii="宋体" w:eastAsia="宋体" w:hAnsi="宋体" w:cs="宋体" w:hint="eastAsia"/>
          <w:color w:val="000000"/>
          <w:kern w:val="0"/>
          <w:szCs w:val="21"/>
        </w:rPr>
        <w:t>务</w:t>
      </w:r>
      <w:proofErr w:type="gramEnd"/>
      <w:r w:rsidRPr="00543B01">
        <w:rPr>
          <w:rFonts w:ascii="宋体" w:eastAsia="宋体" w:hAnsi="宋体" w:cs="宋体" w:hint="eastAsia"/>
          <w:color w:val="000000"/>
          <w:kern w:val="0"/>
          <w:szCs w:val="21"/>
        </w:rPr>
        <w:t>子公司</w:t>
      </w:r>
      <w:r w:rsidRPr="00543B01">
        <w:rPr>
          <w:rFonts w:ascii="楷体" w:eastAsia="楷体" w:hAnsi="楷体" w:cs="宋体" w:hint="eastAsia"/>
          <w:color w:val="000000"/>
          <w:kern w:val="0"/>
          <w:szCs w:val="21"/>
        </w:rPr>
        <w:t>100%</w:t>
      </w:r>
      <w:r w:rsidRPr="00543B01">
        <w:rPr>
          <w:rFonts w:ascii="宋体" w:eastAsia="宋体" w:hAnsi="宋体" w:cs="宋体" w:hint="eastAsia"/>
          <w:color w:val="000000"/>
          <w:kern w:val="0"/>
          <w:szCs w:val="21"/>
        </w:rPr>
        <w:t>股权置入海星科技等事项，在公开披露前属于《证券法》第七十五条第二款第（七）项规定的内幕信息；</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勇曾任格力集团财务部副部长、格力电器董事会秘书、格力集团投资部部长等职，离职后受格力集团方面委托，全程参与了格力集团房地产业</w:t>
      </w:r>
      <w:proofErr w:type="gramStart"/>
      <w:r w:rsidRPr="00543B01">
        <w:rPr>
          <w:rFonts w:ascii="宋体" w:eastAsia="宋体" w:hAnsi="宋体" w:cs="宋体" w:hint="eastAsia"/>
          <w:color w:val="000000"/>
          <w:kern w:val="0"/>
          <w:szCs w:val="21"/>
        </w:rPr>
        <w:t>务</w:t>
      </w:r>
      <w:proofErr w:type="gramEnd"/>
      <w:r w:rsidRPr="00543B01">
        <w:rPr>
          <w:rFonts w:ascii="宋体" w:eastAsia="宋体" w:hAnsi="宋体" w:cs="宋体" w:hint="eastAsia"/>
          <w:color w:val="000000"/>
          <w:kern w:val="0"/>
          <w:szCs w:val="21"/>
        </w:rPr>
        <w:t>借壳海星科技事项的沟通、联络、谈判、协议达成，对相关并购重组事项的进展、前景与细节有着全面、准确的了解，本应保持高度的注意与谨慎，认真做好相关信息的保密与管理，但却未采取必要的保密措施，将有关内幕信息泄露给其配偶张蜀渝，因此，认定</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勇的行为构成《证券法》第二百零二条规定的知悉内幕信息者在信息公开前“泄露该信息”的行为；张蜀渝作为</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勇的配偶，在家中听到</w:t>
      </w:r>
      <w:proofErr w:type="gramStart"/>
      <w:r w:rsidRPr="00543B01">
        <w:rPr>
          <w:rFonts w:ascii="宋体" w:eastAsia="宋体" w:hAnsi="宋体" w:cs="宋体" w:hint="eastAsia"/>
          <w:color w:val="000000"/>
          <w:kern w:val="0"/>
          <w:szCs w:val="21"/>
        </w:rPr>
        <w:t>况勇电话</w:t>
      </w:r>
      <w:proofErr w:type="gramEnd"/>
      <w:r w:rsidRPr="00543B01">
        <w:rPr>
          <w:rFonts w:ascii="宋体" w:eastAsia="宋体" w:hAnsi="宋体" w:cs="宋体" w:hint="eastAsia"/>
          <w:color w:val="000000"/>
          <w:kern w:val="0"/>
          <w:szCs w:val="21"/>
        </w:rPr>
        <w:t>中与人谈论的内幕信息后，将有关信息告诉了徐琴，并建议徐琴买入海星科技股票，其行为构成了《证券法》第二百零二条规定的知悉内幕信息者在信息公开前“泄露该信息”并“建议他人买卖该证券”的行为；徐琴从张蜀渝处获悉内幕信息后，接受了张蜀渝的建议，多次买入海星科技股票，其行为构成了《证券法》第二百零二条规定的知悉内幕信息者在信息公开前“买卖该证券”的行为。</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lastRenderedPageBreak/>
        <w:t>根据当事人违法行为的事实、性质、情节与社会危害程度，依据《证券法》第二百零二条的规定，我会决定：</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一、对</w:t>
      </w:r>
      <w:proofErr w:type="gramStart"/>
      <w:r w:rsidRPr="00543B01">
        <w:rPr>
          <w:rFonts w:ascii="宋体" w:eastAsia="宋体" w:hAnsi="宋体" w:cs="宋体" w:hint="eastAsia"/>
          <w:color w:val="000000"/>
          <w:kern w:val="0"/>
          <w:szCs w:val="21"/>
        </w:rPr>
        <w:t>况</w:t>
      </w:r>
      <w:proofErr w:type="gramEnd"/>
      <w:r w:rsidRPr="00543B01">
        <w:rPr>
          <w:rFonts w:ascii="宋体" w:eastAsia="宋体" w:hAnsi="宋体" w:cs="宋体" w:hint="eastAsia"/>
          <w:color w:val="000000"/>
          <w:kern w:val="0"/>
          <w:szCs w:val="21"/>
        </w:rPr>
        <w:t>勇、张蜀渝分别处以</w:t>
      </w:r>
      <w:r w:rsidRPr="00543B01">
        <w:rPr>
          <w:rFonts w:ascii="楷体" w:eastAsia="楷体" w:hAnsi="楷体" w:cs="宋体" w:hint="eastAsia"/>
          <w:color w:val="000000"/>
          <w:kern w:val="0"/>
          <w:szCs w:val="21"/>
        </w:rPr>
        <w:t>3</w:t>
      </w:r>
      <w:r w:rsidRPr="00543B01">
        <w:rPr>
          <w:rFonts w:ascii="宋体" w:eastAsia="宋体" w:hAnsi="宋体" w:cs="宋体" w:hint="eastAsia"/>
          <w:color w:val="000000"/>
          <w:kern w:val="0"/>
          <w:szCs w:val="21"/>
        </w:rPr>
        <w:t>万元罚款；</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二、没收</w:t>
      </w:r>
      <w:proofErr w:type="gramStart"/>
      <w:r w:rsidRPr="00543B01">
        <w:rPr>
          <w:rFonts w:ascii="宋体" w:eastAsia="宋体" w:hAnsi="宋体" w:cs="宋体" w:hint="eastAsia"/>
          <w:color w:val="000000"/>
          <w:kern w:val="0"/>
          <w:szCs w:val="21"/>
        </w:rPr>
        <w:t>徐琴违法</w:t>
      </w:r>
      <w:proofErr w:type="gramEnd"/>
      <w:r w:rsidRPr="00543B01">
        <w:rPr>
          <w:rFonts w:ascii="宋体" w:eastAsia="宋体" w:hAnsi="宋体" w:cs="宋体" w:hint="eastAsia"/>
          <w:color w:val="000000"/>
          <w:kern w:val="0"/>
          <w:szCs w:val="21"/>
        </w:rPr>
        <w:t>所得</w:t>
      </w:r>
      <w:r w:rsidRPr="00543B01">
        <w:rPr>
          <w:rFonts w:ascii="楷体" w:eastAsia="楷体" w:hAnsi="楷体" w:cs="宋体" w:hint="eastAsia"/>
          <w:color w:val="000000"/>
          <w:kern w:val="0"/>
          <w:szCs w:val="21"/>
        </w:rPr>
        <w:t>112,346.05</w:t>
      </w:r>
      <w:r w:rsidRPr="00543B01">
        <w:rPr>
          <w:rFonts w:ascii="宋体" w:eastAsia="宋体" w:hAnsi="宋体" w:cs="宋体" w:hint="eastAsia"/>
          <w:color w:val="000000"/>
          <w:kern w:val="0"/>
          <w:szCs w:val="21"/>
        </w:rPr>
        <w:t>元，并处以</w:t>
      </w:r>
      <w:r w:rsidRPr="00543B01">
        <w:rPr>
          <w:rFonts w:ascii="楷体" w:eastAsia="楷体" w:hAnsi="楷体" w:cs="宋体" w:hint="eastAsia"/>
          <w:color w:val="000000"/>
          <w:kern w:val="0"/>
          <w:szCs w:val="21"/>
        </w:rPr>
        <w:t>112,346.05</w:t>
      </w:r>
      <w:r w:rsidRPr="00543B01">
        <w:rPr>
          <w:rFonts w:ascii="宋体" w:eastAsia="宋体" w:hAnsi="宋体" w:cs="宋体" w:hint="eastAsia"/>
          <w:color w:val="000000"/>
          <w:kern w:val="0"/>
          <w:szCs w:val="21"/>
        </w:rPr>
        <w:t>元罚款。</w:t>
      </w:r>
    </w:p>
    <w:p w:rsidR="00543B01" w:rsidRPr="00543B01" w:rsidRDefault="00543B01" w:rsidP="00543B01">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上述当事人应自收到本处罚决定书之日起</w:t>
      </w:r>
      <w:r w:rsidRPr="00543B01">
        <w:rPr>
          <w:rFonts w:ascii="楷体" w:eastAsia="楷体" w:hAnsi="楷体" w:cs="宋体" w:hint="eastAsia"/>
          <w:color w:val="000000"/>
          <w:kern w:val="0"/>
          <w:szCs w:val="21"/>
        </w:rPr>
        <w:t>15</w:t>
      </w:r>
      <w:r w:rsidRPr="00543B01">
        <w:rPr>
          <w:rFonts w:ascii="宋体" w:eastAsia="宋体" w:hAnsi="宋体" w:cs="宋体" w:hint="eastAsia"/>
          <w:color w:val="000000"/>
          <w:kern w:val="0"/>
          <w:szCs w:val="21"/>
        </w:rPr>
        <w:t>日内，将罚没款汇交中国证券监督管理委员会（开户银行：中信银行总行营业部、账号</w:t>
      </w:r>
      <w:r w:rsidRPr="00543B01">
        <w:rPr>
          <w:rFonts w:ascii="楷体" w:eastAsia="楷体" w:hAnsi="楷体" w:cs="宋体" w:hint="eastAsia"/>
          <w:color w:val="000000"/>
          <w:kern w:val="0"/>
          <w:szCs w:val="21"/>
        </w:rPr>
        <w:t>7111010189800000162</w:t>
      </w:r>
      <w:r w:rsidRPr="00543B01">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543B01">
        <w:rPr>
          <w:rFonts w:ascii="楷体" w:eastAsia="楷体" w:hAnsi="楷体" w:cs="宋体" w:hint="eastAsia"/>
          <w:color w:val="000000"/>
          <w:kern w:val="0"/>
          <w:szCs w:val="21"/>
        </w:rPr>
        <w:t>60</w:t>
      </w:r>
      <w:r w:rsidRPr="00543B01">
        <w:rPr>
          <w:rFonts w:ascii="宋体" w:eastAsia="宋体" w:hAnsi="宋体" w:cs="宋体" w:hint="eastAsia"/>
          <w:color w:val="000000"/>
          <w:kern w:val="0"/>
          <w:szCs w:val="21"/>
        </w:rPr>
        <w:t>日内向中国证券监督管理委员会申请行政复议，也可在收到本处罚决定书之日起</w:t>
      </w:r>
      <w:r w:rsidRPr="00543B01">
        <w:rPr>
          <w:rFonts w:ascii="楷体" w:eastAsia="楷体" w:hAnsi="楷体" w:cs="宋体" w:hint="eastAsia"/>
          <w:color w:val="000000"/>
          <w:kern w:val="0"/>
          <w:szCs w:val="21"/>
        </w:rPr>
        <w:t>3</w:t>
      </w:r>
      <w:r w:rsidRPr="00543B01">
        <w:rPr>
          <w:rFonts w:ascii="宋体" w:eastAsia="宋体" w:hAnsi="宋体" w:cs="宋体" w:hint="eastAsia"/>
          <w:color w:val="000000"/>
          <w:kern w:val="0"/>
          <w:szCs w:val="21"/>
        </w:rPr>
        <w:t>个月内直接向有管辖权的人民法院提起行政诉讼。复议和诉讼期间，上述决定不停止执行。</w:t>
      </w:r>
    </w:p>
    <w:p w:rsidR="00543B01" w:rsidRPr="00543B01" w:rsidRDefault="00543B01" w:rsidP="00543B01">
      <w:pPr>
        <w:widowControl/>
        <w:shd w:val="clear" w:color="auto" w:fill="FFFFFF"/>
        <w:spacing w:line="360" w:lineRule="atLeast"/>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 </w:t>
      </w:r>
    </w:p>
    <w:p w:rsidR="00543B01" w:rsidRPr="00543B01" w:rsidRDefault="00543B01" w:rsidP="00543B01">
      <w:pPr>
        <w:widowControl/>
        <w:shd w:val="clear" w:color="auto" w:fill="FFFFFF"/>
        <w:spacing w:line="360" w:lineRule="atLeast"/>
        <w:ind w:firstLine="4184"/>
        <w:jc w:val="left"/>
        <w:rPr>
          <w:rFonts w:ascii="楷体" w:eastAsia="楷体" w:hAnsi="楷体" w:cs="宋体" w:hint="eastAsia"/>
          <w:color w:val="000000"/>
          <w:kern w:val="0"/>
          <w:sz w:val="24"/>
          <w:szCs w:val="24"/>
        </w:rPr>
      </w:pPr>
      <w:r w:rsidRPr="00543B01">
        <w:rPr>
          <w:rFonts w:ascii="宋体" w:eastAsia="宋体" w:hAnsi="宋体" w:cs="宋体" w:hint="eastAsia"/>
          <w:color w:val="000000"/>
          <w:kern w:val="0"/>
          <w:szCs w:val="21"/>
        </w:rPr>
        <w:t xml:space="preserve">　　　　　　　　  　　　　　　　　　　　　　　  中国证券监督管理委员会</w:t>
      </w:r>
    </w:p>
    <w:p w:rsidR="00543B01" w:rsidRPr="00543B01" w:rsidRDefault="00543B01" w:rsidP="00543B01">
      <w:pPr>
        <w:widowControl/>
        <w:shd w:val="clear" w:color="auto" w:fill="FFFFFF"/>
        <w:spacing w:line="360" w:lineRule="atLeast"/>
        <w:jc w:val="center"/>
        <w:rPr>
          <w:rFonts w:ascii="楷体" w:eastAsia="楷体" w:hAnsi="楷体" w:cs="宋体" w:hint="eastAsia"/>
          <w:color w:val="000000"/>
          <w:kern w:val="0"/>
          <w:sz w:val="24"/>
          <w:szCs w:val="24"/>
        </w:rPr>
      </w:pPr>
      <w:r w:rsidRPr="00543B01">
        <w:rPr>
          <w:rFonts w:ascii="Calibri" w:eastAsia="楷体" w:hAnsi="Calibri" w:cs="Calibri"/>
          <w:color w:val="000000"/>
          <w:kern w:val="0"/>
          <w:szCs w:val="21"/>
        </w:rPr>
        <w:t> </w:t>
      </w:r>
      <w:r w:rsidRPr="00543B01">
        <w:rPr>
          <w:rFonts w:ascii="楷体" w:eastAsia="楷体" w:hAnsi="楷体" w:cs="宋体" w:hint="eastAsia"/>
          <w:color w:val="000000"/>
          <w:kern w:val="0"/>
          <w:szCs w:val="21"/>
        </w:rPr>
        <w:t xml:space="preserve">　</w:t>
      </w:r>
      <w:r w:rsidRPr="00543B01">
        <w:rPr>
          <w:rFonts w:ascii="Calibri" w:eastAsia="楷体" w:hAnsi="Calibri" w:cs="Calibri"/>
          <w:color w:val="000000"/>
          <w:kern w:val="0"/>
          <w:szCs w:val="21"/>
        </w:rPr>
        <w:t>  </w:t>
      </w:r>
      <w:r w:rsidRPr="00543B01">
        <w:rPr>
          <w:rFonts w:ascii="楷体" w:eastAsia="楷体" w:hAnsi="楷体" w:cs="宋体" w:hint="eastAsia"/>
          <w:color w:val="000000"/>
          <w:kern w:val="0"/>
          <w:szCs w:val="21"/>
        </w:rPr>
        <w:t xml:space="preserve">　　　　　　</w:t>
      </w:r>
      <w:r w:rsidRPr="00543B01">
        <w:rPr>
          <w:rFonts w:ascii="Calibri" w:eastAsia="楷体" w:hAnsi="Calibri" w:cs="Calibri"/>
          <w:color w:val="000000"/>
          <w:kern w:val="0"/>
          <w:szCs w:val="21"/>
        </w:rPr>
        <w:t> </w:t>
      </w:r>
      <w:r w:rsidRPr="00543B01">
        <w:rPr>
          <w:rFonts w:ascii="楷体" w:eastAsia="楷体" w:hAnsi="楷体" w:cs="宋体" w:hint="eastAsia"/>
          <w:color w:val="000000"/>
          <w:kern w:val="0"/>
          <w:szCs w:val="21"/>
        </w:rPr>
        <w:t xml:space="preserve">　　　　　　　　　　　　　　　　　　　　　　　　　　　　　　　</w:t>
      </w:r>
      <w:r w:rsidRPr="00543B01">
        <w:rPr>
          <w:rFonts w:ascii="Calibri" w:eastAsia="楷体" w:hAnsi="Calibri" w:cs="Calibri"/>
          <w:color w:val="000000"/>
          <w:kern w:val="0"/>
          <w:szCs w:val="21"/>
        </w:rPr>
        <w:t> </w:t>
      </w:r>
      <w:r w:rsidRPr="00543B01">
        <w:rPr>
          <w:rFonts w:ascii="楷体" w:eastAsia="楷体" w:hAnsi="楷体" w:cs="宋体" w:hint="eastAsia"/>
          <w:color w:val="000000"/>
          <w:kern w:val="0"/>
          <w:szCs w:val="21"/>
        </w:rPr>
        <w:t>二○一○年八月九日</w:t>
      </w:r>
    </w:p>
    <w:p w:rsidR="00543B01" w:rsidRPr="00543B01" w:rsidRDefault="00543B01" w:rsidP="00543B0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43B01" w:rsidRPr="00543B01" w:rsidTr="00543B01">
        <w:trPr>
          <w:tblCellSpacing w:w="15" w:type="dxa"/>
          <w:jc w:val="center"/>
        </w:trPr>
        <w:tc>
          <w:tcPr>
            <w:tcW w:w="900" w:type="dxa"/>
            <w:vAlign w:val="center"/>
            <w:hideMark/>
          </w:tcPr>
          <w:p w:rsidR="00543B01" w:rsidRPr="00543B01" w:rsidRDefault="00543B01" w:rsidP="00543B01">
            <w:pPr>
              <w:widowControl/>
              <w:jc w:val="left"/>
              <w:rPr>
                <w:rFonts w:ascii="宋体" w:eastAsia="宋体" w:hAnsi="宋体" w:cs="宋体" w:hint="eastAsia"/>
                <w:kern w:val="0"/>
                <w:sz w:val="18"/>
                <w:szCs w:val="18"/>
              </w:rPr>
            </w:pPr>
            <w:r w:rsidRPr="00543B01">
              <w:rPr>
                <w:rFonts w:ascii="宋体" w:eastAsia="宋体" w:hAnsi="宋体" w:cs="宋体"/>
                <w:kern w:val="0"/>
                <w:sz w:val="18"/>
                <w:szCs w:val="18"/>
              </w:rPr>
              <w:t> </w:t>
            </w:r>
          </w:p>
        </w:tc>
        <w:tc>
          <w:tcPr>
            <w:tcW w:w="1200" w:type="dxa"/>
            <w:vAlign w:val="center"/>
            <w:hideMark/>
          </w:tcPr>
          <w:p w:rsidR="00543B01" w:rsidRPr="00543B01" w:rsidRDefault="00543B01" w:rsidP="00543B01">
            <w:pPr>
              <w:widowControl/>
              <w:jc w:val="left"/>
              <w:rPr>
                <w:rFonts w:ascii="宋体" w:eastAsia="宋体" w:hAnsi="宋体" w:cs="宋体"/>
                <w:kern w:val="0"/>
                <w:sz w:val="18"/>
                <w:szCs w:val="18"/>
              </w:rPr>
            </w:pPr>
            <w:r w:rsidRPr="00543B0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43B01" w:rsidRPr="00543B01" w:rsidRDefault="00543B01" w:rsidP="00543B01">
            <w:pPr>
              <w:widowControl/>
              <w:jc w:val="left"/>
              <w:rPr>
                <w:rFonts w:ascii="宋体" w:eastAsia="宋体" w:hAnsi="宋体" w:cs="宋体"/>
                <w:kern w:val="0"/>
                <w:sz w:val="18"/>
                <w:szCs w:val="18"/>
              </w:rPr>
            </w:pPr>
            <w:r w:rsidRPr="00543B0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43B01" w:rsidRPr="00543B01" w:rsidRDefault="00543B01" w:rsidP="00543B01">
            <w:pPr>
              <w:widowControl/>
              <w:jc w:val="left"/>
              <w:rPr>
                <w:rFonts w:ascii="宋体" w:eastAsia="宋体" w:hAnsi="宋体" w:cs="宋体"/>
                <w:kern w:val="0"/>
                <w:sz w:val="18"/>
                <w:szCs w:val="18"/>
              </w:rPr>
            </w:pPr>
            <w:r w:rsidRPr="00543B0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43B01" w:rsidRPr="00543B01" w:rsidRDefault="00543B01" w:rsidP="00543B01">
      <w:pPr>
        <w:widowControl/>
        <w:jc w:val="center"/>
        <w:rPr>
          <w:rFonts w:ascii="微软雅黑" w:eastAsia="微软雅黑" w:hAnsi="微软雅黑" w:cs="宋体"/>
          <w:color w:val="515151"/>
          <w:kern w:val="0"/>
          <w:sz w:val="18"/>
          <w:szCs w:val="18"/>
        </w:rPr>
      </w:pPr>
      <w:hyperlink r:id="rId11" w:tgtFrame="_blank" w:history="1">
        <w:r w:rsidRPr="00543B01">
          <w:rPr>
            <w:rFonts w:ascii="微软雅黑" w:eastAsia="微软雅黑" w:hAnsi="微软雅黑" w:cs="宋体" w:hint="eastAsia"/>
            <w:color w:val="0000FF"/>
            <w:kern w:val="0"/>
            <w:sz w:val="18"/>
            <w:szCs w:val="18"/>
            <w:u w:val="single"/>
          </w:rPr>
          <w:t>关于我们</w:t>
        </w:r>
      </w:hyperlink>
      <w:r w:rsidRPr="00543B01">
        <w:rPr>
          <w:rFonts w:ascii="微软雅黑" w:eastAsia="微软雅黑" w:hAnsi="微软雅黑" w:cs="宋体" w:hint="eastAsia"/>
          <w:color w:val="515151"/>
          <w:kern w:val="0"/>
          <w:sz w:val="18"/>
          <w:szCs w:val="18"/>
        </w:rPr>
        <w:t> - </w:t>
      </w:r>
      <w:hyperlink r:id="rId12" w:tgtFrame="_blank" w:history="1">
        <w:r w:rsidRPr="00543B01">
          <w:rPr>
            <w:rFonts w:ascii="微软雅黑" w:eastAsia="微软雅黑" w:hAnsi="微软雅黑" w:cs="宋体" w:hint="eastAsia"/>
            <w:color w:val="0000FF"/>
            <w:kern w:val="0"/>
            <w:sz w:val="18"/>
            <w:szCs w:val="18"/>
            <w:u w:val="single"/>
          </w:rPr>
          <w:t>法律声明</w:t>
        </w:r>
      </w:hyperlink>
      <w:r w:rsidRPr="00543B01">
        <w:rPr>
          <w:rFonts w:ascii="微软雅黑" w:eastAsia="微软雅黑" w:hAnsi="微软雅黑" w:cs="宋体" w:hint="eastAsia"/>
          <w:color w:val="515151"/>
          <w:kern w:val="0"/>
          <w:sz w:val="18"/>
          <w:szCs w:val="18"/>
        </w:rPr>
        <w:t> - </w:t>
      </w:r>
      <w:hyperlink r:id="rId13" w:tgtFrame="_blank" w:history="1">
        <w:r w:rsidRPr="00543B01">
          <w:rPr>
            <w:rFonts w:ascii="微软雅黑" w:eastAsia="微软雅黑" w:hAnsi="微软雅黑" w:cs="宋体" w:hint="eastAsia"/>
            <w:color w:val="0000FF"/>
            <w:kern w:val="0"/>
            <w:sz w:val="18"/>
            <w:szCs w:val="18"/>
            <w:u w:val="single"/>
          </w:rPr>
          <w:t>联系我们</w:t>
        </w:r>
      </w:hyperlink>
    </w:p>
    <w:p w:rsidR="00543B01" w:rsidRPr="00543B01" w:rsidRDefault="00543B01" w:rsidP="00543B01">
      <w:pPr>
        <w:widowControl/>
        <w:jc w:val="center"/>
        <w:rPr>
          <w:rFonts w:ascii="微软雅黑" w:eastAsia="微软雅黑" w:hAnsi="微软雅黑" w:cs="宋体" w:hint="eastAsia"/>
          <w:color w:val="515151"/>
          <w:kern w:val="0"/>
          <w:sz w:val="18"/>
          <w:szCs w:val="18"/>
        </w:rPr>
      </w:pPr>
      <w:r w:rsidRPr="00543B01">
        <w:rPr>
          <w:rFonts w:ascii="微软雅黑" w:eastAsia="微软雅黑" w:hAnsi="微软雅黑" w:cs="宋体" w:hint="eastAsia"/>
          <w:color w:val="515151"/>
          <w:kern w:val="0"/>
          <w:sz w:val="18"/>
          <w:szCs w:val="18"/>
        </w:rPr>
        <w:t>版权所有：中国证券监督管理委员会 京ICP备 05035542号</w:t>
      </w:r>
    </w:p>
    <w:p w:rsidR="00543B01" w:rsidRPr="00543B01" w:rsidRDefault="00543B01" w:rsidP="00543B01">
      <w:pPr>
        <w:widowControl/>
        <w:jc w:val="center"/>
        <w:rPr>
          <w:rFonts w:ascii="微软雅黑" w:eastAsia="微软雅黑" w:hAnsi="微软雅黑" w:cs="宋体" w:hint="eastAsia"/>
          <w:color w:val="515151"/>
          <w:kern w:val="0"/>
          <w:sz w:val="18"/>
          <w:szCs w:val="18"/>
        </w:rPr>
      </w:pPr>
      <w:r w:rsidRPr="00543B01">
        <w:rPr>
          <w:rFonts w:ascii="微软雅黑" w:eastAsia="微软雅黑" w:hAnsi="微软雅黑" w:cs="宋体" w:hint="eastAsia"/>
          <w:color w:val="515151"/>
          <w:kern w:val="0"/>
          <w:sz w:val="18"/>
          <w:szCs w:val="18"/>
        </w:rPr>
        <w:t>地址：北京市西城区金融大街19号富凯大厦A座 邮编：100033</w:t>
      </w:r>
    </w:p>
    <w:p w:rsidR="00543B01" w:rsidRPr="00543B01" w:rsidRDefault="00543B01" w:rsidP="00543B01">
      <w:pPr>
        <w:widowControl/>
        <w:jc w:val="center"/>
        <w:rPr>
          <w:rFonts w:ascii="微软雅黑" w:eastAsia="微软雅黑" w:hAnsi="微软雅黑" w:cs="宋体" w:hint="eastAsia"/>
          <w:color w:val="515151"/>
          <w:kern w:val="0"/>
          <w:sz w:val="18"/>
          <w:szCs w:val="18"/>
        </w:rPr>
      </w:pPr>
      <w:r w:rsidRPr="00543B01">
        <w:rPr>
          <w:rFonts w:ascii="微软雅黑" w:eastAsia="微软雅黑" w:hAnsi="微软雅黑" w:cs="宋体" w:hint="eastAsia"/>
          <w:color w:val="515151"/>
          <w:kern w:val="0"/>
          <w:sz w:val="18"/>
          <w:szCs w:val="18"/>
        </w:rPr>
        <w:t>建议使用IE5.5以上浏览器，分辨率1024*768</w:t>
      </w:r>
    </w:p>
    <w:p w:rsidR="005E7404" w:rsidRPr="00543B01" w:rsidRDefault="005E7404"/>
    <w:sectPr w:rsidR="005E7404" w:rsidRPr="00543B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01"/>
    <w:rsid w:val="00543B01"/>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9FECB-F2A1-4B28-AC4C-F55A3BC1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43B0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43B01"/>
    <w:rPr>
      <w:b/>
      <w:bCs/>
    </w:rPr>
  </w:style>
  <w:style w:type="character" w:styleId="a5">
    <w:name w:val="Hyperlink"/>
    <w:basedOn w:val="a0"/>
    <w:uiPriority w:val="99"/>
    <w:semiHidden/>
    <w:unhideWhenUsed/>
    <w:rsid w:val="00543B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98762">
      <w:bodyDiv w:val="1"/>
      <w:marLeft w:val="0"/>
      <w:marRight w:val="0"/>
      <w:marTop w:val="0"/>
      <w:marBottom w:val="0"/>
      <w:divBdr>
        <w:top w:val="none" w:sz="0" w:space="0" w:color="auto"/>
        <w:left w:val="none" w:sz="0" w:space="0" w:color="auto"/>
        <w:bottom w:val="none" w:sz="0" w:space="0" w:color="auto"/>
        <w:right w:val="none" w:sz="0" w:space="0" w:color="auto"/>
      </w:divBdr>
      <w:divsChild>
        <w:div w:id="1645425103">
          <w:marLeft w:val="0"/>
          <w:marRight w:val="0"/>
          <w:marTop w:val="150"/>
          <w:marBottom w:val="150"/>
          <w:divBdr>
            <w:top w:val="none" w:sz="0" w:space="0" w:color="auto"/>
            <w:left w:val="none" w:sz="0" w:space="0" w:color="auto"/>
            <w:bottom w:val="none" w:sz="0" w:space="0" w:color="auto"/>
            <w:right w:val="none" w:sz="0" w:space="0" w:color="auto"/>
          </w:divBdr>
        </w:div>
        <w:div w:id="416757293">
          <w:marLeft w:val="0"/>
          <w:marRight w:val="0"/>
          <w:marTop w:val="0"/>
          <w:marBottom w:val="0"/>
          <w:divBdr>
            <w:top w:val="single" w:sz="6" w:space="8" w:color="B5B5B5"/>
            <w:left w:val="single" w:sz="6" w:space="0" w:color="B5B5B5"/>
            <w:bottom w:val="single" w:sz="6" w:space="8" w:color="B5B5B5"/>
            <w:right w:val="single" w:sz="6" w:space="0" w:color="B5B5B5"/>
          </w:divBdr>
          <w:divsChild>
            <w:div w:id="1950968192">
              <w:marLeft w:val="0"/>
              <w:marRight w:val="0"/>
              <w:marTop w:val="0"/>
              <w:marBottom w:val="0"/>
              <w:divBdr>
                <w:top w:val="none" w:sz="0" w:space="0" w:color="auto"/>
                <w:left w:val="none" w:sz="0" w:space="0" w:color="auto"/>
                <w:bottom w:val="none" w:sz="0" w:space="0" w:color="auto"/>
                <w:right w:val="none" w:sz="0" w:space="0" w:color="auto"/>
              </w:divBdr>
            </w:div>
            <w:div w:id="182790445">
              <w:marLeft w:val="0"/>
              <w:marRight w:val="0"/>
              <w:marTop w:val="0"/>
              <w:marBottom w:val="0"/>
              <w:divBdr>
                <w:top w:val="none" w:sz="0" w:space="0" w:color="auto"/>
                <w:left w:val="none" w:sz="0" w:space="0" w:color="auto"/>
                <w:bottom w:val="none" w:sz="0" w:space="0" w:color="auto"/>
                <w:right w:val="none" w:sz="0" w:space="0" w:color="auto"/>
              </w:divBdr>
            </w:div>
            <w:div w:id="391775830">
              <w:marLeft w:val="0"/>
              <w:marRight w:val="0"/>
              <w:marTop w:val="120"/>
              <w:marBottom w:val="120"/>
              <w:divBdr>
                <w:top w:val="none" w:sz="0" w:space="0" w:color="auto"/>
                <w:left w:val="none" w:sz="0" w:space="0" w:color="auto"/>
                <w:bottom w:val="none" w:sz="0" w:space="0" w:color="auto"/>
                <w:right w:val="none" w:sz="0" w:space="0" w:color="auto"/>
              </w:divBdr>
            </w:div>
          </w:divsChild>
        </w:div>
        <w:div w:id="1815874444">
          <w:marLeft w:val="0"/>
          <w:marRight w:val="0"/>
          <w:marTop w:val="120"/>
          <w:marBottom w:val="0"/>
          <w:divBdr>
            <w:top w:val="none" w:sz="0" w:space="0" w:color="auto"/>
            <w:left w:val="none" w:sz="0" w:space="0" w:color="auto"/>
            <w:bottom w:val="none" w:sz="0" w:space="0" w:color="auto"/>
            <w:right w:val="none" w:sz="0" w:space="0" w:color="auto"/>
          </w:divBdr>
          <w:divsChild>
            <w:div w:id="22436971">
              <w:marLeft w:val="0"/>
              <w:marRight w:val="0"/>
              <w:marTop w:val="60"/>
              <w:marBottom w:val="0"/>
              <w:divBdr>
                <w:top w:val="none" w:sz="0" w:space="0" w:color="auto"/>
                <w:left w:val="none" w:sz="0" w:space="0" w:color="auto"/>
                <w:bottom w:val="none" w:sz="0" w:space="0" w:color="auto"/>
                <w:right w:val="none" w:sz="0" w:space="0" w:color="auto"/>
              </w:divBdr>
            </w:div>
            <w:div w:id="592203460">
              <w:marLeft w:val="0"/>
              <w:marRight w:val="0"/>
              <w:marTop w:val="60"/>
              <w:marBottom w:val="0"/>
              <w:divBdr>
                <w:top w:val="none" w:sz="0" w:space="0" w:color="auto"/>
                <w:left w:val="none" w:sz="0" w:space="0" w:color="auto"/>
                <w:bottom w:val="none" w:sz="0" w:space="0" w:color="auto"/>
                <w:right w:val="none" w:sz="0" w:space="0" w:color="auto"/>
              </w:divBdr>
            </w:div>
            <w:div w:id="1485657732">
              <w:marLeft w:val="0"/>
              <w:marRight w:val="0"/>
              <w:marTop w:val="60"/>
              <w:marBottom w:val="0"/>
              <w:divBdr>
                <w:top w:val="none" w:sz="0" w:space="0" w:color="auto"/>
                <w:left w:val="none" w:sz="0" w:space="0" w:color="auto"/>
                <w:bottom w:val="none" w:sz="0" w:space="0" w:color="auto"/>
                <w:right w:val="none" w:sz="0" w:space="0" w:color="auto"/>
              </w:divBdr>
            </w:div>
            <w:div w:id="4303159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09/t20100913_18461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2020-02-19T14:45:00Z</dcterms:created>
  <dcterms:modified xsi:type="dcterms:W3CDTF">2020-02-19T14:45:00Z</dcterms:modified>
</cp:coreProperties>
</file>