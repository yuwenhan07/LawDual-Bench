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02B9" w14:textId="77777777" w:rsidR="005F5F53" w:rsidRPr="005F5F53" w:rsidRDefault="005F5F53" w:rsidP="005F5F53">
      <w:pPr>
        <w:widowControl/>
        <w:shd w:val="clear" w:color="auto" w:fill="FFFFFF"/>
        <w:spacing w:line="525" w:lineRule="atLeast"/>
        <w:jc w:val="center"/>
        <w:rPr>
          <w:rFonts w:ascii="微软雅黑" w:eastAsia="微软雅黑" w:hAnsi="微软雅黑" w:cs="宋体"/>
          <w:b/>
          <w:bCs/>
          <w:color w:val="0C5CB1"/>
          <w:kern w:val="0"/>
          <w:sz w:val="30"/>
          <w:szCs w:val="30"/>
        </w:rPr>
      </w:pPr>
      <w:r w:rsidRPr="005F5F53">
        <w:rPr>
          <w:rFonts w:ascii="微软雅黑" w:eastAsia="微软雅黑" w:hAnsi="微软雅黑" w:cs="宋体" w:hint="eastAsia"/>
          <w:b/>
          <w:bCs/>
          <w:color w:val="0C5CB1"/>
          <w:kern w:val="0"/>
          <w:sz w:val="30"/>
          <w:szCs w:val="30"/>
        </w:rPr>
        <w:t>中国证券监督管理委员会新疆监管局行政处罚决定书（〔2019〕2号）</w:t>
      </w:r>
    </w:p>
    <w:p w14:paraId="42D66313" w14:textId="77777777" w:rsidR="005F5F53" w:rsidRPr="005F5F53" w:rsidRDefault="005F5F53" w:rsidP="005F5F53">
      <w:pPr>
        <w:widowControl/>
        <w:shd w:val="clear" w:color="auto" w:fill="FFFFFF"/>
        <w:jc w:val="center"/>
        <w:rPr>
          <w:rFonts w:ascii="宋体" w:eastAsia="宋体" w:hAnsi="宋体" w:cs="宋体" w:hint="eastAsia"/>
          <w:color w:val="888888"/>
          <w:kern w:val="0"/>
          <w:sz w:val="18"/>
          <w:szCs w:val="18"/>
        </w:rPr>
      </w:pPr>
      <w:r w:rsidRPr="005F5F53">
        <w:rPr>
          <w:rFonts w:ascii="宋体" w:eastAsia="宋体" w:hAnsi="宋体" w:cs="宋体" w:hint="eastAsia"/>
          <w:color w:val="888888"/>
          <w:kern w:val="0"/>
          <w:sz w:val="18"/>
          <w:szCs w:val="18"/>
        </w:rPr>
        <w:t>时间：2019-01-30 来源：</w:t>
      </w:r>
    </w:p>
    <w:p w14:paraId="35A3B116" w14:textId="77777777" w:rsidR="005F5F53" w:rsidRPr="005F5F53" w:rsidRDefault="005F5F53" w:rsidP="005F5F53">
      <w:pPr>
        <w:widowControl/>
        <w:shd w:val="clear" w:color="auto" w:fill="FFFFFF"/>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w:t>
      </w:r>
    </w:p>
    <w:p w14:paraId="63CD6305" w14:textId="77777777" w:rsidR="005F5F53" w:rsidRPr="005F5F53" w:rsidRDefault="005F5F53" w:rsidP="005F5F53">
      <w:pPr>
        <w:widowControl/>
        <w:shd w:val="clear" w:color="auto" w:fill="FFFFFF"/>
        <w:spacing w:line="500" w:lineRule="atLeast"/>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李金刚</w:t>
      </w:r>
      <w:r w:rsidRPr="005F5F53">
        <w:rPr>
          <w:rFonts w:ascii="宋体" w:eastAsia="宋体" w:hAnsi="宋体" w:cs="宋体" w:hint="eastAsia"/>
          <w:color w:val="333333"/>
          <w:spacing w:val="-6"/>
          <w:kern w:val="0"/>
          <w:szCs w:val="21"/>
        </w:rPr>
        <w:t>：</w:t>
      </w:r>
    </w:p>
    <w:p w14:paraId="595CA256"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当事人：李金刚，男，1971年1月出生，住址：广东珠海市。</w:t>
      </w:r>
    </w:p>
    <w:p w14:paraId="51CCB02E"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依据《中华人民共和国证券法》（以下简称《证券法》）的有关规定，新疆证监局对李金刚内幕交易违法行为进行了立案调查、审理，并依法向当事人告知了</w:t>
      </w:r>
      <w:proofErr w:type="gramStart"/>
      <w:r w:rsidRPr="005F5F53">
        <w:rPr>
          <w:rFonts w:ascii="宋体" w:eastAsia="宋体" w:hAnsi="宋体" w:cs="宋体" w:hint="eastAsia"/>
          <w:color w:val="333333"/>
          <w:kern w:val="0"/>
          <w:szCs w:val="21"/>
        </w:rPr>
        <w:t>作出</w:t>
      </w:r>
      <w:proofErr w:type="gramEnd"/>
      <w:r w:rsidRPr="005F5F53">
        <w:rPr>
          <w:rFonts w:ascii="宋体" w:eastAsia="宋体" w:hAnsi="宋体" w:cs="宋体" w:hint="eastAsia"/>
          <w:color w:val="333333"/>
          <w:kern w:val="0"/>
          <w:szCs w:val="21"/>
        </w:rPr>
        <w:t>行政处罚的事实、理由、依据及当事人依法享有的权利。当事人提出陈述、申辩意见，并要求听证。本案现已调查、审理终结。</w:t>
      </w:r>
    </w:p>
    <w:p w14:paraId="348FC6FA"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经查明，李金刚存在以下违法事实：</w:t>
      </w:r>
    </w:p>
    <w:p w14:paraId="0AD13EBD" w14:textId="77777777" w:rsidR="005F5F53" w:rsidRPr="005F5F53" w:rsidRDefault="005F5F53" w:rsidP="005F5F53">
      <w:pPr>
        <w:widowControl/>
        <w:shd w:val="clear" w:color="auto" w:fill="FFFFFF"/>
        <w:spacing w:line="500" w:lineRule="atLeast"/>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xml:space="preserve">　　 一、内幕信息的形成和公开过程</w:t>
      </w:r>
    </w:p>
    <w:p w14:paraId="18608AF1"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西部黄金股份有限公司（以下简称“西部黄金”）因其冶炼厂的副产硫酸销售业务，与</w:t>
      </w:r>
      <w:proofErr w:type="gramStart"/>
      <w:r w:rsidRPr="005F5F53">
        <w:rPr>
          <w:rFonts w:ascii="宋体" w:eastAsia="宋体" w:hAnsi="宋体" w:cs="宋体" w:hint="eastAsia"/>
          <w:color w:val="333333"/>
          <w:kern w:val="0"/>
          <w:szCs w:val="21"/>
        </w:rPr>
        <w:t>阿克陶科邦锰业制造</w:t>
      </w:r>
      <w:proofErr w:type="gramEnd"/>
      <w:r w:rsidRPr="005F5F53">
        <w:rPr>
          <w:rFonts w:ascii="宋体" w:eastAsia="宋体" w:hAnsi="宋体" w:cs="宋体" w:hint="eastAsia"/>
          <w:color w:val="333333"/>
          <w:kern w:val="0"/>
          <w:szCs w:val="21"/>
        </w:rPr>
        <w:t>有限公司（以下简称“科</w:t>
      </w:r>
      <w:proofErr w:type="gramStart"/>
      <w:r w:rsidRPr="005F5F53">
        <w:rPr>
          <w:rFonts w:ascii="宋体" w:eastAsia="宋体" w:hAnsi="宋体" w:cs="宋体" w:hint="eastAsia"/>
          <w:color w:val="333333"/>
          <w:kern w:val="0"/>
          <w:szCs w:val="21"/>
        </w:rPr>
        <w:t>邦</w:t>
      </w:r>
      <w:proofErr w:type="gramEnd"/>
      <w:r w:rsidRPr="005F5F53">
        <w:rPr>
          <w:rFonts w:ascii="宋体" w:eastAsia="宋体" w:hAnsi="宋体" w:cs="宋体" w:hint="eastAsia"/>
          <w:color w:val="333333"/>
          <w:kern w:val="0"/>
          <w:szCs w:val="21"/>
        </w:rPr>
        <w:t>锰业”）建立了业务联系，在科</w:t>
      </w:r>
      <w:proofErr w:type="gramStart"/>
      <w:r w:rsidRPr="005F5F53">
        <w:rPr>
          <w:rFonts w:ascii="宋体" w:eastAsia="宋体" w:hAnsi="宋体" w:cs="宋体" w:hint="eastAsia"/>
          <w:color w:val="333333"/>
          <w:kern w:val="0"/>
          <w:szCs w:val="21"/>
        </w:rPr>
        <w:t>邦锰业表达</w:t>
      </w:r>
      <w:proofErr w:type="gramEnd"/>
      <w:r w:rsidRPr="005F5F53">
        <w:rPr>
          <w:rFonts w:ascii="宋体" w:eastAsia="宋体" w:hAnsi="宋体" w:cs="宋体" w:hint="eastAsia"/>
          <w:color w:val="333333"/>
          <w:kern w:val="0"/>
          <w:szCs w:val="21"/>
        </w:rPr>
        <w:t>对外合作意图后，西部黄金随即开展合作洽谈相关工作。</w:t>
      </w:r>
    </w:p>
    <w:p w14:paraId="4ABEEE75"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2016年12月9日西部黄金控股股东新疆有色金属工业（集团）有限责任公司（以下简称“有色集团”）总经理张某华、西部黄金总经理何某璋与科邦锰业、新疆佰源丰矿业有限公司（以下简称“佰源丰”）实际控制人杨</w:t>
      </w:r>
      <w:proofErr w:type="gramStart"/>
      <w:r w:rsidRPr="005F5F53">
        <w:rPr>
          <w:rFonts w:ascii="宋体" w:eastAsia="宋体" w:hAnsi="宋体" w:cs="宋体" w:hint="eastAsia"/>
          <w:color w:val="333333"/>
          <w:kern w:val="0"/>
          <w:szCs w:val="21"/>
        </w:rPr>
        <w:t>某荣首次</w:t>
      </w:r>
      <w:proofErr w:type="gramEnd"/>
      <w:r w:rsidRPr="005F5F53">
        <w:rPr>
          <w:rFonts w:ascii="宋体" w:eastAsia="宋体" w:hAnsi="宋体" w:cs="宋体" w:hint="eastAsia"/>
          <w:color w:val="333333"/>
          <w:kern w:val="0"/>
          <w:szCs w:val="21"/>
        </w:rPr>
        <w:t>就合作见面沟通交流。</w:t>
      </w:r>
    </w:p>
    <w:p w14:paraId="19CECD1B"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2016年12月26日，科邦锰业、</w:t>
      </w:r>
      <w:proofErr w:type="gramStart"/>
      <w:r w:rsidRPr="005F5F53">
        <w:rPr>
          <w:rFonts w:ascii="宋体" w:eastAsia="宋体" w:hAnsi="宋体" w:cs="宋体" w:hint="eastAsia"/>
          <w:color w:val="333333"/>
          <w:kern w:val="0"/>
          <w:szCs w:val="21"/>
        </w:rPr>
        <w:t>佰源丰实际控制</w:t>
      </w:r>
      <w:proofErr w:type="gramEnd"/>
      <w:r w:rsidRPr="005F5F53">
        <w:rPr>
          <w:rFonts w:ascii="宋体" w:eastAsia="宋体" w:hAnsi="宋体" w:cs="宋体" w:hint="eastAsia"/>
          <w:color w:val="333333"/>
          <w:kern w:val="0"/>
          <w:szCs w:val="21"/>
        </w:rPr>
        <w:t>人</w:t>
      </w:r>
      <w:proofErr w:type="gramStart"/>
      <w:r w:rsidRPr="005F5F53">
        <w:rPr>
          <w:rFonts w:ascii="宋体" w:eastAsia="宋体" w:hAnsi="宋体" w:cs="宋体" w:hint="eastAsia"/>
          <w:color w:val="333333"/>
          <w:kern w:val="0"/>
          <w:szCs w:val="21"/>
        </w:rPr>
        <w:t>杨某荣与</w:t>
      </w:r>
      <w:proofErr w:type="gramEnd"/>
      <w:r w:rsidRPr="005F5F53">
        <w:rPr>
          <w:rFonts w:ascii="宋体" w:eastAsia="宋体" w:hAnsi="宋体" w:cs="宋体" w:hint="eastAsia"/>
          <w:color w:val="333333"/>
          <w:kern w:val="0"/>
          <w:szCs w:val="21"/>
        </w:rPr>
        <w:t>有色集团董事长郭某棠、总经理张某华、西部黄金总经理何某璋、副总经理兼董事会秘书唐某阳就合作事项作进一步会谈，会谈约定了“西部黄金并表51%、收购方式为增资扩股等”内容。</w:t>
      </w:r>
    </w:p>
    <w:p w14:paraId="2D9F4D0A"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2016年12月27日，有色集团与科邦锰业、</w:t>
      </w:r>
      <w:proofErr w:type="gramStart"/>
      <w:r w:rsidRPr="005F5F53">
        <w:rPr>
          <w:rFonts w:ascii="宋体" w:eastAsia="宋体" w:hAnsi="宋体" w:cs="宋体" w:hint="eastAsia"/>
          <w:color w:val="333333"/>
          <w:kern w:val="0"/>
          <w:szCs w:val="21"/>
        </w:rPr>
        <w:t>佰源丰分别</w:t>
      </w:r>
      <w:proofErr w:type="gramEnd"/>
      <w:r w:rsidRPr="005F5F53">
        <w:rPr>
          <w:rFonts w:ascii="宋体" w:eastAsia="宋体" w:hAnsi="宋体" w:cs="宋体" w:hint="eastAsia"/>
          <w:color w:val="333333"/>
          <w:kern w:val="0"/>
          <w:szCs w:val="21"/>
        </w:rPr>
        <w:t>签订《保密协议》和《投资合作框架协议》。《合作框架协议》内容包括：双方就拟收购事项达成初步合作意向、收购股权比例及收购方式、后续开展尽职调查工作等。此后由西部黄金负责组织中介机构开展尽职调查、先后</w:t>
      </w:r>
      <w:proofErr w:type="gramStart"/>
      <w:r w:rsidRPr="005F5F53">
        <w:rPr>
          <w:rFonts w:ascii="宋体" w:eastAsia="宋体" w:hAnsi="宋体" w:cs="宋体" w:hint="eastAsia"/>
          <w:color w:val="333333"/>
          <w:kern w:val="0"/>
          <w:szCs w:val="21"/>
        </w:rPr>
        <w:t>召开磋商</w:t>
      </w:r>
      <w:proofErr w:type="gramEnd"/>
      <w:r w:rsidRPr="005F5F53">
        <w:rPr>
          <w:rFonts w:ascii="宋体" w:eastAsia="宋体" w:hAnsi="宋体" w:cs="宋体" w:hint="eastAsia"/>
          <w:color w:val="333333"/>
          <w:kern w:val="0"/>
          <w:szCs w:val="21"/>
        </w:rPr>
        <w:t>会议及中介协调会。</w:t>
      </w:r>
    </w:p>
    <w:p w14:paraId="535B565E"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2017年4月18日，西部黄金发布停牌公告。</w:t>
      </w:r>
    </w:p>
    <w:p w14:paraId="720D36E7"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lastRenderedPageBreak/>
        <w:t>综上，上述并购重组事项，属于《证券法》第六十七条第二款规定的重大事件，为《证券法》第七十五条规定的内幕信息。内幕信息敏感期为2016年12月27日至2017年4月18日。</w:t>
      </w:r>
    </w:p>
    <w:p w14:paraId="00002532"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二、李金刚内幕交易“西部黄金”</w:t>
      </w:r>
    </w:p>
    <w:p w14:paraId="209FAA96" w14:textId="77777777" w:rsidR="005F5F53" w:rsidRPr="005F5F53" w:rsidRDefault="005F5F53" w:rsidP="005F5F53">
      <w:pPr>
        <w:widowControl/>
        <w:shd w:val="clear" w:color="auto" w:fill="FFFFFF"/>
        <w:spacing w:line="500" w:lineRule="atLeast"/>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xml:space="preserve">　　（一）李金刚与内幕信息知情人联络接触情况</w:t>
      </w:r>
    </w:p>
    <w:p w14:paraId="285FF18B" w14:textId="77777777" w:rsidR="005F5F53" w:rsidRPr="005F5F53" w:rsidRDefault="005F5F53" w:rsidP="005F5F53">
      <w:pPr>
        <w:widowControl/>
        <w:shd w:val="clear" w:color="auto" w:fill="FFFFFF"/>
        <w:spacing w:line="500" w:lineRule="atLeast"/>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xml:space="preserve">　　西部黄金副总经理</w:t>
      </w:r>
      <w:proofErr w:type="gramStart"/>
      <w:r w:rsidRPr="005F5F53">
        <w:rPr>
          <w:rFonts w:ascii="宋体" w:eastAsia="宋体" w:hAnsi="宋体" w:cs="宋体" w:hint="eastAsia"/>
          <w:color w:val="333333"/>
          <w:kern w:val="0"/>
          <w:szCs w:val="21"/>
        </w:rPr>
        <w:t>兼董秘</w:t>
      </w:r>
      <w:proofErr w:type="gramEnd"/>
      <w:r w:rsidRPr="005F5F53">
        <w:rPr>
          <w:rFonts w:ascii="宋体" w:eastAsia="宋体" w:hAnsi="宋体" w:cs="宋体" w:hint="eastAsia"/>
          <w:color w:val="333333"/>
          <w:kern w:val="0"/>
          <w:szCs w:val="21"/>
        </w:rPr>
        <w:t>唐某阳因参与西部黄金并购重组事项进程，并于2016年12月26日列席西部黄金与拟收购标的（科邦锰业、</w:t>
      </w:r>
      <w:proofErr w:type="gramStart"/>
      <w:r w:rsidRPr="005F5F53">
        <w:rPr>
          <w:rFonts w:ascii="宋体" w:eastAsia="宋体" w:hAnsi="宋体" w:cs="宋体" w:hint="eastAsia"/>
          <w:color w:val="333333"/>
          <w:kern w:val="0"/>
          <w:szCs w:val="21"/>
        </w:rPr>
        <w:t>佰源丰</w:t>
      </w:r>
      <w:proofErr w:type="gramEnd"/>
      <w:r w:rsidRPr="005F5F53">
        <w:rPr>
          <w:rFonts w:ascii="宋体" w:eastAsia="宋体" w:hAnsi="宋体" w:cs="宋体" w:hint="eastAsia"/>
          <w:color w:val="333333"/>
          <w:kern w:val="0"/>
          <w:szCs w:val="21"/>
        </w:rPr>
        <w:t>）企业实际控制人杨</w:t>
      </w:r>
      <w:proofErr w:type="gramStart"/>
      <w:r w:rsidRPr="005F5F53">
        <w:rPr>
          <w:rFonts w:ascii="宋体" w:eastAsia="宋体" w:hAnsi="宋体" w:cs="宋体" w:hint="eastAsia"/>
          <w:color w:val="333333"/>
          <w:kern w:val="0"/>
          <w:szCs w:val="21"/>
        </w:rPr>
        <w:t>某荣合作</w:t>
      </w:r>
      <w:proofErr w:type="gramEnd"/>
      <w:r w:rsidRPr="005F5F53">
        <w:rPr>
          <w:rFonts w:ascii="宋体" w:eastAsia="宋体" w:hAnsi="宋体" w:cs="宋体" w:hint="eastAsia"/>
          <w:color w:val="333333"/>
          <w:kern w:val="0"/>
          <w:szCs w:val="21"/>
        </w:rPr>
        <w:t>洽谈会议、参与后续尽职调查等并购重组事项而成为内幕信息知情人；西部黄金资源开发部经理王某峰因于2017年2月7日参与尽职调查而成为内幕信息知情人。</w:t>
      </w:r>
    </w:p>
    <w:p w14:paraId="03C239D7"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2017年4月1日，唐某阳、王某峰赴乌鲁木齐天助设计研究院（以下简称“天助设计院”）与该设计院总经理李金刚洽谈</w:t>
      </w:r>
      <w:proofErr w:type="gramStart"/>
      <w:r w:rsidRPr="005F5F53">
        <w:rPr>
          <w:rFonts w:ascii="宋体" w:eastAsia="宋体" w:hAnsi="宋体" w:cs="宋体" w:hint="eastAsia"/>
          <w:color w:val="333333"/>
          <w:kern w:val="0"/>
          <w:szCs w:val="21"/>
        </w:rPr>
        <w:t>佰源丰</w:t>
      </w:r>
      <w:proofErr w:type="gramEnd"/>
      <w:r w:rsidRPr="005F5F53">
        <w:rPr>
          <w:rFonts w:ascii="宋体" w:eastAsia="宋体" w:hAnsi="宋体" w:cs="宋体" w:hint="eastAsia"/>
          <w:color w:val="333333"/>
          <w:kern w:val="0"/>
          <w:szCs w:val="21"/>
        </w:rPr>
        <w:t>锰矿采矿工程可行性研究报告事宜。</w:t>
      </w:r>
    </w:p>
    <w:p w14:paraId="4D31A680"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根据李金刚与唐某阳、王某峰通讯记录可知，2017年2月至4月期间，李金刚与内幕信息知情人唐某阳通话7次，与王某峰通话9次。</w:t>
      </w:r>
    </w:p>
    <w:p w14:paraId="04CD5B97" w14:textId="77777777" w:rsidR="005F5F53" w:rsidRPr="005F5F53" w:rsidRDefault="005F5F53" w:rsidP="005F5F53">
      <w:pPr>
        <w:widowControl/>
        <w:shd w:val="clear" w:color="auto" w:fill="FFFFFF"/>
        <w:spacing w:line="500" w:lineRule="atLeast"/>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xml:space="preserve">　　（二）李金刚交易“西部黄金”情况</w:t>
      </w:r>
    </w:p>
    <w:p w14:paraId="553F5039"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李金刚普通证券账户于2017年4月7日在湘财证券乌鲁木齐克拉玛依东路证券营业部开立，该账户于2017年4月10日买入“西部黄金”30,000股，金额696,750元；4月11日买入“西部黄金”10,000股，金额246,100元；4月12日买入“西部黄金”130,000股，金额3,280,719元；4月13日买入“西部黄金”20,000股，金额494,100元；合计买入190,000股，累计买入金额4,717,669元。</w:t>
      </w:r>
    </w:p>
    <w:p w14:paraId="78F58687"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李金刚证券账户交易“西部黄金”资金主要来自李金刚理财资金和其弟弟李某强归还借款。2017 年4月7日至4月18日，其证券账户共发生银行</w:t>
      </w:r>
      <w:proofErr w:type="gramStart"/>
      <w:r w:rsidRPr="005F5F53">
        <w:rPr>
          <w:rFonts w:ascii="宋体" w:eastAsia="宋体" w:hAnsi="宋体" w:cs="宋体" w:hint="eastAsia"/>
          <w:color w:val="333333"/>
          <w:kern w:val="0"/>
          <w:szCs w:val="21"/>
        </w:rPr>
        <w:t>转证券</w:t>
      </w:r>
      <w:proofErr w:type="gramEnd"/>
      <w:r w:rsidRPr="005F5F53">
        <w:rPr>
          <w:rFonts w:ascii="宋体" w:eastAsia="宋体" w:hAnsi="宋体" w:cs="宋体" w:hint="eastAsia"/>
          <w:color w:val="333333"/>
          <w:kern w:val="0"/>
          <w:szCs w:val="21"/>
        </w:rPr>
        <w:t>业务5笔，总额为5,000,000元。</w:t>
      </w:r>
    </w:p>
    <w:p w14:paraId="7E36D17D"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根据询问笔录及交易记录可知，上述交易均通过李金刚本人手机下单操作完成。</w:t>
      </w:r>
    </w:p>
    <w:p w14:paraId="180FB0B5"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（三）李金刚买入“西部黄金”交易特征</w:t>
      </w:r>
    </w:p>
    <w:p w14:paraId="2CFAD2D1"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2017年4月1日，李金刚与内幕信息知情人唐某阳、王某峰接触后，于2017年4月7日开立证券账户，自开户日起至“西部黄金”停牌日，仅买入两只股票，分别为“雷科防务”和“西部黄金”，其中“雷科防务”分3笔共买入20，000股，计251,675元。</w:t>
      </w:r>
      <w:r w:rsidRPr="005F5F53">
        <w:rPr>
          <w:rFonts w:ascii="宋体" w:eastAsia="宋体" w:hAnsi="宋体" w:cs="宋体" w:hint="eastAsia"/>
          <w:color w:val="333333"/>
          <w:kern w:val="0"/>
          <w:szCs w:val="21"/>
        </w:rPr>
        <w:lastRenderedPageBreak/>
        <w:t>“西部黄金”分17笔共买入190,000股，成交金额4,717,669元。综合考虑李金刚与王某峰、唐某阳在首笔买入“西部黄金”前后的通话记录，李金刚开立证券账户、交易“西部黄金”时点与其获知内幕信息时点高度吻合，交易行为明显异常，且不能提供合理说明或提供证据排除其存在利用内幕信息从事该交易活动。</w:t>
      </w:r>
    </w:p>
    <w:p w14:paraId="2D766535"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综上，李金刚在内幕信息公开前获知内幕信息，并利用该内幕信息买卖西部黄金股票的行为，符合《证券法》第七十六条中有关内幕交易违法行为的认定，构成内幕交易。</w:t>
      </w:r>
    </w:p>
    <w:p w14:paraId="32156E75"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上述事实，有相关通讯记录、涉案账户开户资料、委托流水、成交流水、相关当事人询问笔录等证据证明，足以认定。</w:t>
      </w:r>
    </w:p>
    <w:p w14:paraId="7B3B4DED"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李金刚的上述行为违反了《证券法》第七十三条、第七十六条第一款的规定，构成《证券法》第二百零二条所述内幕交易。</w:t>
      </w:r>
    </w:p>
    <w:p w14:paraId="2D296B9E"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李金刚在听证及陈述申辩中提出：第一，其为西部黄金服务的项目是做可行性研究报告，其不认为可行性研究报告是内幕信息；第二，其与内幕信息知情人的联络接触属正常业务往来，可以</w:t>
      </w:r>
      <w:proofErr w:type="gramStart"/>
      <w:r w:rsidRPr="005F5F53">
        <w:rPr>
          <w:rFonts w:ascii="宋体" w:eastAsia="宋体" w:hAnsi="宋体" w:cs="宋体" w:hint="eastAsia"/>
          <w:color w:val="333333"/>
          <w:kern w:val="0"/>
          <w:szCs w:val="21"/>
        </w:rPr>
        <w:t>作出</w:t>
      </w:r>
      <w:proofErr w:type="gramEnd"/>
      <w:r w:rsidRPr="005F5F53">
        <w:rPr>
          <w:rFonts w:ascii="宋体" w:eastAsia="宋体" w:hAnsi="宋体" w:cs="宋体" w:hint="eastAsia"/>
          <w:color w:val="333333"/>
          <w:kern w:val="0"/>
          <w:szCs w:val="21"/>
        </w:rPr>
        <w:t>合理说明；第三，其交易“西部黄金”是基于正常的投资分析</w:t>
      </w:r>
      <w:proofErr w:type="gramStart"/>
      <w:r w:rsidRPr="005F5F53">
        <w:rPr>
          <w:rFonts w:ascii="宋体" w:eastAsia="宋体" w:hAnsi="宋体" w:cs="宋体" w:hint="eastAsia"/>
          <w:color w:val="333333"/>
          <w:kern w:val="0"/>
          <w:szCs w:val="21"/>
        </w:rPr>
        <w:t>作出</w:t>
      </w:r>
      <w:proofErr w:type="gramEnd"/>
      <w:r w:rsidRPr="005F5F53">
        <w:rPr>
          <w:rFonts w:ascii="宋体" w:eastAsia="宋体" w:hAnsi="宋体" w:cs="宋体" w:hint="eastAsia"/>
          <w:color w:val="333333"/>
          <w:kern w:val="0"/>
          <w:szCs w:val="21"/>
        </w:rPr>
        <w:t>，并非利用内幕信息；第四，在调查期间能主动配合调查并及时纠正，没有造成危害后果，依法应当不予行政处罚。</w:t>
      </w:r>
    </w:p>
    <w:p w14:paraId="2912633E"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经复核，我局认为：第一，认定李金刚构成内幕交易，并非根据李金刚在内幕信息敏感期内为西部黄金做可行性研究报告及由此发生业务往来而认定，而是因其在敏感期内与内幕信息知情人有往来和通话等接触、联络，并在随后开立证券账户、划转资金以及买入股票，前者联络接触时点与随后一系列行为发生时点高度吻合，因此推定其知悉内幕信息并利用内幕信息进行交易</w:t>
      </w:r>
      <w:r w:rsidRPr="005F5F53">
        <w:rPr>
          <w:rFonts w:ascii="宋体" w:eastAsia="宋体" w:hAnsi="宋体" w:cs="宋体" w:hint="eastAsia"/>
          <w:color w:val="FF00FF"/>
          <w:kern w:val="0"/>
          <w:szCs w:val="21"/>
        </w:rPr>
        <w:t>；</w:t>
      </w:r>
      <w:r w:rsidRPr="005F5F53">
        <w:rPr>
          <w:rFonts w:ascii="宋体" w:eastAsia="宋体" w:hAnsi="宋体" w:cs="宋体" w:hint="eastAsia"/>
          <w:color w:val="333333"/>
          <w:kern w:val="0"/>
          <w:szCs w:val="21"/>
        </w:rPr>
        <w:t>第二，李金刚买入单只股票金额明显放大，持仓集中度高，买入态度坚决，与以往交易习惯不符，其所辩称正常的投资分析不足以解释其交易的异常性；第三，经复核李金刚不存在《行政处罚法》第二十七条所规定的从轻、减轻或免予处罚的情形。综上，对李金刚的陈述申辩意见不予采纳。</w:t>
      </w:r>
    </w:p>
    <w:p w14:paraId="41760901"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根据当事人违法行为的事实、性质、情节与社会危害程度，依据《证券法》第二百零二条的规定，我局决定：责令李金刚依法处理非法持有的证券，并处以25万元罚款。</w:t>
      </w:r>
    </w:p>
    <w:p w14:paraId="68445024"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w:t>
      </w:r>
      <w:r w:rsidRPr="005F5F53">
        <w:rPr>
          <w:rFonts w:ascii="宋体" w:eastAsia="宋体" w:hAnsi="宋体" w:cs="宋体" w:hint="eastAsia"/>
          <w:color w:val="333333"/>
          <w:kern w:val="0"/>
          <w:szCs w:val="21"/>
        </w:rPr>
        <w:lastRenderedPageBreak/>
        <w:t>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1FC35AAF"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xml:space="preserve">　　</w:t>
      </w:r>
    </w:p>
    <w:p w14:paraId="247AAABE"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w:t>
      </w:r>
    </w:p>
    <w:p w14:paraId="10F4F339"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xml:space="preserve">　　　　　　　 中国证券监督管理委员会新疆监管局</w:t>
      </w:r>
    </w:p>
    <w:p w14:paraId="20238E07" w14:textId="77777777" w:rsidR="005F5F53" w:rsidRPr="005F5F53" w:rsidRDefault="005F5F53" w:rsidP="005F5F53">
      <w:pPr>
        <w:widowControl/>
        <w:shd w:val="clear" w:color="auto" w:fill="FFFFFF"/>
        <w:spacing w:line="500" w:lineRule="atLeast"/>
        <w:ind w:firstLine="640"/>
        <w:jc w:val="left"/>
        <w:rPr>
          <w:rFonts w:ascii="宋体" w:eastAsia="宋体" w:hAnsi="宋体" w:cs="宋体" w:hint="eastAsia"/>
          <w:color w:val="333333"/>
          <w:kern w:val="0"/>
          <w:szCs w:val="21"/>
        </w:rPr>
      </w:pPr>
      <w:r w:rsidRPr="005F5F53">
        <w:rPr>
          <w:rFonts w:ascii="宋体" w:eastAsia="宋体" w:hAnsi="宋体" w:cs="宋体" w:hint="eastAsia"/>
          <w:color w:val="333333"/>
          <w:kern w:val="0"/>
          <w:szCs w:val="21"/>
        </w:rPr>
        <w:t xml:space="preserve">　　　　　　　　　　　　2019年1月</w:t>
      </w:r>
      <w:del w:id="0" w:author="%E8%80%BF%E6%99%A8%E6%99%A8%EF%BC%9A%E6%8B%9F%E7%A8%BF%E4%BA%BA%E6%8E%92%E7%89%88%E7%BC%AE%E5%8D%B0" w:date="2019-01-23T13:11:00Z">
        <w:r w:rsidRPr="005F5F53">
          <w:rPr>
            <w:rFonts w:ascii="宋体" w:eastAsia="宋体" w:hAnsi="宋体" w:cs="宋体" w:hint="eastAsia"/>
            <w:color w:val="FF0000"/>
            <w:kern w:val="0"/>
            <w:szCs w:val="21"/>
          </w:rPr>
          <w:delText xml:space="preserve">　</w:delText>
        </w:r>
      </w:del>
      <w:ins w:id="1" w:author="%E8%80%BF%E6%99%A8%E6%99%A8%EF%BC%9A%E6%8B%9F%E7%A8%BF%E4%BA%BA%E6%8E%92%E7%89%88%E7%BC%AE%E5%8D%B0" w:date="2019-01-23T13:11:00Z">
        <w:r w:rsidRPr="005F5F53">
          <w:rPr>
            <w:rFonts w:ascii="宋体" w:eastAsia="宋体" w:hAnsi="宋体" w:cs="宋体" w:hint="eastAsia"/>
            <w:color w:val="0000FF"/>
            <w:kern w:val="0"/>
            <w:szCs w:val="21"/>
          </w:rPr>
          <w:t>23</w:t>
        </w:r>
      </w:ins>
      <w:r w:rsidRPr="005F5F53">
        <w:rPr>
          <w:rFonts w:ascii="宋体" w:eastAsia="宋体" w:hAnsi="宋体" w:cs="宋体" w:hint="eastAsia"/>
          <w:color w:val="333333"/>
          <w:kern w:val="0"/>
          <w:szCs w:val="21"/>
        </w:rPr>
        <w:t>日</w:t>
      </w:r>
    </w:p>
    <w:p w14:paraId="0F0C5E7D"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53"/>
    <w:rsid w:val="005F5F53"/>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EBE3"/>
  <w15:chartTrackingRefBased/>
  <w15:docId w15:val="{6EEC4C8A-0359-45C3-B863-82222F45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5F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8949">
      <w:bodyDiv w:val="1"/>
      <w:marLeft w:val="0"/>
      <w:marRight w:val="0"/>
      <w:marTop w:val="0"/>
      <w:marBottom w:val="0"/>
      <w:divBdr>
        <w:top w:val="none" w:sz="0" w:space="0" w:color="auto"/>
        <w:left w:val="none" w:sz="0" w:space="0" w:color="auto"/>
        <w:bottom w:val="none" w:sz="0" w:space="0" w:color="auto"/>
        <w:right w:val="none" w:sz="0" w:space="0" w:color="auto"/>
      </w:divBdr>
      <w:divsChild>
        <w:div w:id="47463575">
          <w:marLeft w:val="0"/>
          <w:marRight w:val="0"/>
          <w:marTop w:val="0"/>
          <w:marBottom w:val="0"/>
          <w:divBdr>
            <w:top w:val="none" w:sz="0" w:space="23" w:color="auto"/>
            <w:left w:val="none" w:sz="0" w:space="31" w:color="auto"/>
            <w:bottom w:val="single" w:sz="12" w:space="11" w:color="CCCCCC"/>
            <w:right w:val="none" w:sz="0" w:space="31" w:color="auto"/>
          </w:divBdr>
        </w:div>
        <w:div w:id="27198016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2021-10-05T12:32:00Z</dcterms:created>
  <dcterms:modified xsi:type="dcterms:W3CDTF">2021-10-05T12:32:00Z</dcterms:modified>
</cp:coreProperties>
</file>