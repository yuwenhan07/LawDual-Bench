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C54563" w:rsidRPr="00C54563" w14:paraId="62C3F7EE" w14:textId="77777777" w:rsidTr="00C54563">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C54563" w:rsidRPr="00C54563" w14:paraId="6E8D647A" w14:textId="77777777">
              <w:trPr>
                <w:tblCellSpacing w:w="0" w:type="dxa"/>
              </w:trPr>
              <w:tc>
                <w:tcPr>
                  <w:tcW w:w="2500" w:type="pct"/>
                  <w:tcMar>
                    <w:top w:w="30" w:type="dxa"/>
                    <w:left w:w="30" w:type="dxa"/>
                    <w:bottom w:w="30" w:type="dxa"/>
                    <w:right w:w="30" w:type="dxa"/>
                  </w:tcMar>
                  <w:hideMark/>
                </w:tcPr>
                <w:p w14:paraId="1C5F32EA" w14:textId="7526E365" w:rsidR="00C54563" w:rsidRPr="00C54563" w:rsidRDefault="00C54563" w:rsidP="00C54563">
                  <w:pPr>
                    <w:widowControl/>
                    <w:jc w:val="left"/>
                    <w:rPr>
                      <w:rFonts w:ascii="宋体" w:eastAsia="宋体" w:hAnsi="宋体" w:cs="宋体" w:hint="eastAsia"/>
                      <w:color w:val="686868"/>
                      <w:kern w:val="0"/>
                      <w:sz w:val="18"/>
                      <w:szCs w:val="18"/>
                    </w:rPr>
                  </w:pPr>
                  <w:r w:rsidRPr="00C54563">
                    <w:rPr>
                      <w:rFonts w:ascii="宋体" w:eastAsia="宋体" w:hAnsi="宋体" w:cs="宋体"/>
                      <w:b/>
                      <w:bCs/>
                      <w:color w:val="686868"/>
                      <w:kern w:val="0"/>
                      <w:sz w:val="18"/>
                      <w:szCs w:val="18"/>
                    </w:rPr>
                    <w:t>索 引 号:</w:t>
                  </w:r>
                  <w:r w:rsidR="00244024" w:rsidRPr="00C54563">
                    <w:rPr>
                      <w:rFonts w:ascii="宋体" w:eastAsia="宋体" w:hAnsi="宋体" w:cs="宋体"/>
                      <w:color w:val="686868"/>
                      <w:kern w:val="0"/>
                      <w:sz w:val="18"/>
                      <w:szCs w:val="18"/>
                    </w:rPr>
                    <w:t xml:space="preserve"> </w:t>
                  </w:r>
                  <w:r w:rsidR="00244024" w:rsidRPr="00244024">
                    <w:rPr>
                      <w:rFonts w:ascii="宋体" w:eastAsia="宋体" w:hAnsi="宋体" w:cs="宋体" w:hint="eastAsia"/>
                      <w:color w:val="686868"/>
                      <w:kern w:val="0"/>
                      <w:sz w:val="18"/>
                      <w:szCs w:val="18"/>
                    </w:rPr>
                    <w:t>bm56000001/2021-00204464</w:t>
                  </w:r>
                </w:p>
              </w:tc>
              <w:tc>
                <w:tcPr>
                  <w:tcW w:w="0" w:type="auto"/>
                  <w:tcMar>
                    <w:top w:w="30" w:type="dxa"/>
                    <w:left w:w="30" w:type="dxa"/>
                    <w:bottom w:w="30" w:type="dxa"/>
                    <w:right w:w="30" w:type="dxa"/>
                  </w:tcMar>
                  <w:hideMark/>
                </w:tcPr>
                <w:p w14:paraId="0B30E9FE" w14:textId="77777777" w:rsidR="00C54563" w:rsidRPr="00C54563" w:rsidRDefault="00C54563" w:rsidP="00C54563">
                  <w:pPr>
                    <w:widowControl/>
                    <w:jc w:val="left"/>
                    <w:rPr>
                      <w:rFonts w:ascii="宋体" w:eastAsia="宋体" w:hAnsi="宋体" w:cs="宋体" w:hint="eastAsia"/>
                      <w:color w:val="686868"/>
                      <w:kern w:val="0"/>
                      <w:sz w:val="18"/>
                      <w:szCs w:val="18"/>
                    </w:rPr>
                  </w:pPr>
                  <w:r w:rsidRPr="00C54563">
                    <w:rPr>
                      <w:rFonts w:ascii="宋体" w:eastAsia="宋体" w:hAnsi="宋体" w:cs="宋体"/>
                      <w:b/>
                      <w:bCs/>
                      <w:color w:val="686868"/>
                      <w:kern w:val="0"/>
                      <w:sz w:val="18"/>
                      <w:szCs w:val="18"/>
                    </w:rPr>
                    <w:t>分类:</w:t>
                  </w:r>
                  <w:r w:rsidRPr="00C54563">
                    <w:rPr>
                      <w:rFonts w:ascii="宋体" w:eastAsia="宋体" w:hAnsi="宋体" w:cs="宋体"/>
                      <w:color w:val="686868"/>
                      <w:kern w:val="0"/>
                      <w:sz w:val="18"/>
                      <w:szCs w:val="18"/>
                    </w:rPr>
                    <w:t> 行政处罚 ; 行政处罚决定</w:t>
                  </w:r>
                </w:p>
              </w:tc>
            </w:tr>
          </w:tbl>
          <w:p w14:paraId="415486CB" w14:textId="77777777" w:rsidR="00C54563" w:rsidRPr="00C54563" w:rsidRDefault="00C54563" w:rsidP="00C54563">
            <w:pPr>
              <w:widowControl/>
              <w:jc w:val="left"/>
              <w:rPr>
                <w:rFonts w:ascii="宋体" w:eastAsia="宋体" w:hAnsi="宋体" w:cs="宋体" w:hint="eastAsia"/>
                <w:color w:val="686868"/>
                <w:kern w:val="0"/>
                <w:sz w:val="18"/>
                <w:szCs w:val="18"/>
              </w:rPr>
            </w:pPr>
          </w:p>
        </w:tc>
      </w:tr>
      <w:tr w:rsidR="00C54563" w:rsidRPr="00C54563" w14:paraId="40C5C772" w14:textId="77777777" w:rsidTr="00C54563">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C54563" w:rsidRPr="00C54563" w14:paraId="663A594A" w14:textId="77777777">
              <w:trPr>
                <w:tblCellSpacing w:w="0" w:type="dxa"/>
              </w:trPr>
              <w:tc>
                <w:tcPr>
                  <w:tcW w:w="2500" w:type="pct"/>
                  <w:tcMar>
                    <w:top w:w="30" w:type="dxa"/>
                    <w:left w:w="30" w:type="dxa"/>
                    <w:bottom w:w="30" w:type="dxa"/>
                    <w:right w:w="30" w:type="dxa"/>
                  </w:tcMar>
                  <w:hideMark/>
                </w:tcPr>
                <w:p w14:paraId="130B4BAB" w14:textId="77777777" w:rsidR="00C54563" w:rsidRPr="00C54563" w:rsidRDefault="00C54563" w:rsidP="00C54563">
                  <w:pPr>
                    <w:widowControl/>
                    <w:jc w:val="left"/>
                    <w:rPr>
                      <w:rFonts w:ascii="宋体" w:eastAsia="宋体" w:hAnsi="宋体" w:cs="宋体" w:hint="eastAsia"/>
                      <w:color w:val="686868"/>
                      <w:kern w:val="0"/>
                      <w:sz w:val="18"/>
                      <w:szCs w:val="18"/>
                    </w:rPr>
                  </w:pPr>
                  <w:r w:rsidRPr="00C54563">
                    <w:rPr>
                      <w:rFonts w:ascii="宋体" w:eastAsia="宋体" w:hAnsi="宋体" w:cs="宋体"/>
                      <w:b/>
                      <w:bCs/>
                      <w:color w:val="686868"/>
                      <w:kern w:val="0"/>
                      <w:sz w:val="18"/>
                      <w:szCs w:val="18"/>
                    </w:rPr>
                    <w:t>发布机构:</w:t>
                  </w:r>
                  <w:r w:rsidRPr="00C54563">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3362894F" w14:textId="77777777" w:rsidR="00C54563" w:rsidRPr="00C54563" w:rsidRDefault="00C54563" w:rsidP="00C54563">
                  <w:pPr>
                    <w:widowControl/>
                    <w:jc w:val="left"/>
                    <w:rPr>
                      <w:rFonts w:ascii="宋体" w:eastAsia="宋体" w:hAnsi="宋体" w:cs="宋体" w:hint="eastAsia"/>
                      <w:color w:val="686868"/>
                      <w:kern w:val="0"/>
                      <w:sz w:val="18"/>
                      <w:szCs w:val="18"/>
                    </w:rPr>
                  </w:pPr>
                  <w:r w:rsidRPr="00C54563">
                    <w:rPr>
                      <w:rFonts w:ascii="宋体" w:eastAsia="宋体" w:hAnsi="宋体" w:cs="宋体"/>
                      <w:b/>
                      <w:bCs/>
                      <w:color w:val="686868"/>
                      <w:kern w:val="0"/>
                      <w:sz w:val="18"/>
                      <w:szCs w:val="18"/>
                    </w:rPr>
                    <w:t>发文日期:</w:t>
                  </w:r>
                  <w:r w:rsidRPr="00C54563">
                    <w:rPr>
                      <w:rFonts w:ascii="宋体" w:eastAsia="宋体" w:hAnsi="宋体" w:cs="宋体"/>
                      <w:color w:val="686868"/>
                      <w:kern w:val="0"/>
                      <w:sz w:val="18"/>
                      <w:szCs w:val="18"/>
                    </w:rPr>
                    <w:t> 2020年08月03日</w:t>
                  </w:r>
                </w:p>
              </w:tc>
            </w:tr>
          </w:tbl>
          <w:p w14:paraId="6780518F" w14:textId="77777777" w:rsidR="00C54563" w:rsidRPr="00C54563" w:rsidRDefault="00C54563" w:rsidP="00C54563">
            <w:pPr>
              <w:widowControl/>
              <w:jc w:val="left"/>
              <w:rPr>
                <w:rFonts w:ascii="宋体" w:eastAsia="宋体" w:hAnsi="宋体" w:cs="宋体" w:hint="eastAsia"/>
                <w:color w:val="686868"/>
                <w:kern w:val="0"/>
                <w:sz w:val="18"/>
                <w:szCs w:val="18"/>
              </w:rPr>
            </w:pPr>
          </w:p>
        </w:tc>
      </w:tr>
      <w:tr w:rsidR="00C54563" w:rsidRPr="00C54563" w14:paraId="3EBBA040" w14:textId="77777777" w:rsidTr="00C54563">
        <w:trPr>
          <w:tblCellSpacing w:w="0" w:type="dxa"/>
          <w:jc w:val="center"/>
        </w:trPr>
        <w:tc>
          <w:tcPr>
            <w:tcW w:w="0" w:type="auto"/>
            <w:tcMar>
              <w:top w:w="30" w:type="dxa"/>
              <w:left w:w="30" w:type="dxa"/>
              <w:bottom w:w="30" w:type="dxa"/>
              <w:right w:w="30" w:type="dxa"/>
            </w:tcMar>
            <w:hideMark/>
          </w:tcPr>
          <w:p w14:paraId="7E813AD9" w14:textId="77777777" w:rsidR="00C54563" w:rsidRPr="00C54563" w:rsidRDefault="00C54563" w:rsidP="00C54563">
            <w:pPr>
              <w:widowControl/>
              <w:jc w:val="left"/>
              <w:rPr>
                <w:rFonts w:ascii="宋体" w:eastAsia="宋体" w:hAnsi="宋体" w:cs="宋体" w:hint="eastAsia"/>
                <w:color w:val="686868"/>
                <w:kern w:val="0"/>
                <w:sz w:val="18"/>
                <w:szCs w:val="18"/>
              </w:rPr>
            </w:pPr>
            <w:r w:rsidRPr="00C54563">
              <w:rPr>
                <w:rFonts w:ascii="宋体" w:eastAsia="宋体" w:hAnsi="宋体" w:cs="宋体"/>
                <w:b/>
                <w:bCs/>
                <w:color w:val="686868"/>
                <w:kern w:val="0"/>
                <w:sz w:val="18"/>
                <w:szCs w:val="18"/>
              </w:rPr>
              <w:t>名　　称:</w:t>
            </w:r>
            <w:r w:rsidRPr="00C54563">
              <w:rPr>
                <w:rFonts w:ascii="宋体" w:eastAsia="宋体" w:hAnsi="宋体" w:cs="宋体"/>
                <w:color w:val="686868"/>
                <w:kern w:val="0"/>
                <w:sz w:val="18"/>
                <w:szCs w:val="18"/>
              </w:rPr>
              <w:t> 中国证监会行政处罚决定书（黄骏）</w:t>
            </w:r>
          </w:p>
        </w:tc>
      </w:tr>
      <w:tr w:rsidR="00C54563" w:rsidRPr="00C54563" w14:paraId="7B761882" w14:textId="77777777" w:rsidTr="00C54563">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C54563" w:rsidRPr="00C54563" w14:paraId="7878937F" w14:textId="77777777">
              <w:trPr>
                <w:tblCellSpacing w:w="0" w:type="dxa"/>
              </w:trPr>
              <w:tc>
                <w:tcPr>
                  <w:tcW w:w="2500" w:type="pct"/>
                  <w:tcMar>
                    <w:top w:w="30" w:type="dxa"/>
                    <w:left w:w="30" w:type="dxa"/>
                    <w:bottom w:w="30" w:type="dxa"/>
                    <w:right w:w="30" w:type="dxa"/>
                  </w:tcMar>
                  <w:hideMark/>
                </w:tcPr>
                <w:p w14:paraId="3EFF962F" w14:textId="77777777" w:rsidR="00C54563" w:rsidRPr="00C54563" w:rsidRDefault="00C54563" w:rsidP="00C54563">
                  <w:pPr>
                    <w:widowControl/>
                    <w:jc w:val="left"/>
                    <w:rPr>
                      <w:rFonts w:ascii="宋体" w:eastAsia="宋体" w:hAnsi="宋体" w:cs="宋体" w:hint="eastAsia"/>
                      <w:color w:val="686868"/>
                      <w:kern w:val="0"/>
                      <w:sz w:val="18"/>
                      <w:szCs w:val="18"/>
                    </w:rPr>
                  </w:pPr>
                  <w:r w:rsidRPr="00C54563">
                    <w:rPr>
                      <w:rFonts w:ascii="宋体" w:eastAsia="宋体" w:hAnsi="宋体" w:cs="宋体"/>
                      <w:b/>
                      <w:bCs/>
                      <w:color w:val="686868"/>
                      <w:kern w:val="0"/>
                      <w:sz w:val="18"/>
                      <w:szCs w:val="18"/>
                    </w:rPr>
                    <w:t>文　　号:</w:t>
                  </w:r>
                  <w:r w:rsidRPr="00C54563">
                    <w:rPr>
                      <w:rFonts w:ascii="宋体" w:eastAsia="宋体" w:hAnsi="宋体" w:cs="宋体"/>
                      <w:color w:val="686868"/>
                      <w:kern w:val="0"/>
                      <w:sz w:val="18"/>
                      <w:szCs w:val="18"/>
                    </w:rPr>
                    <w:t> 〔2020〕40号</w:t>
                  </w:r>
                </w:p>
              </w:tc>
              <w:tc>
                <w:tcPr>
                  <w:tcW w:w="0" w:type="auto"/>
                  <w:tcMar>
                    <w:top w:w="30" w:type="dxa"/>
                    <w:left w:w="30" w:type="dxa"/>
                    <w:bottom w:w="30" w:type="dxa"/>
                    <w:right w:w="30" w:type="dxa"/>
                  </w:tcMar>
                  <w:hideMark/>
                </w:tcPr>
                <w:p w14:paraId="6E31683B" w14:textId="77777777" w:rsidR="00C54563" w:rsidRPr="00C54563" w:rsidRDefault="00C54563" w:rsidP="00C54563">
                  <w:pPr>
                    <w:widowControl/>
                    <w:jc w:val="left"/>
                    <w:rPr>
                      <w:rFonts w:ascii="宋体" w:eastAsia="宋体" w:hAnsi="宋体" w:cs="宋体" w:hint="eastAsia"/>
                      <w:color w:val="686868"/>
                      <w:kern w:val="0"/>
                      <w:sz w:val="18"/>
                      <w:szCs w:val="18"/>
                    </w:rPr>
                  </w:pPr>
                  <w:r w:rsidRPr="00C54563">
                    <w:rPr>
                      <w:rFonts w:ascii="宋体" w:eastAsia="宋体" w:hAnsi="宋体" w:cs="宋体"/>
                      <w:b/>
                      <w:bCs/>
                      <w:color w:val="686868"/>
                      <w:kern w:val="0"/>
                      <w:sz w:val="18"/>
                      <w:szCs w:val="18"/>
                    </w:rPr>
                    <w:t>主 题 词:</w:t>
                  </w:r>
                </w:p>
              </w:tc>
            </w:tr>
          </w:tbl>
          <w:p w14:paraId="44BF56EA" w14:textId="77777777" w:rsidR="00C54563" w:rsidRPr="00C54563" w:rsidRDefault="00C54563" w:rsidP="00C54563">
            <w:pPr>
              <w:widowControl/>
              <w:jc w:val="left"/>
              <w:rPr>
                <w:rFonts w:ascii="宋体" w:eastAsia="宋体" w:hAnsi="宋体" w:cs="宋体" w:hint="eastAsia"/>
                <w:color w:val="686868"/>
                <w:kern w:val="0"/>
                <w:sz w:val="18"/>
                <w:szCs w:val="18"/>
              </w:rPr>
            </w:pPr>
          </w:p>
        </w:tc>
      </w:tr>
    </w:tbl>
    <w:p w14:paraId="7C973AB2" w14:textId="77777777" w:rsidR="00C54563" w:rsidRPr="00C54563" w:rsidRDefault="00000000" w:rsidP="00C54563">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348CE5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50B3A816" w14:textId="77777777" w:rsidR="00C54563" w:rsidRPr="00C54563" w:rsidRDefault="00C54563" w:rsidP="00C54563">
      <w:pPr>
        <w:widowControl/>
        <w:shd w:val="clear" w:color="auto" w:fill="FFFFFF"/>
        <w:spacing w:after="240"/>
        <w:jc w:val="center"/>
        <w:rPr>
          <w:rFonts w:ascii="微软雅黑" w:eastAsia="微软雅黑" w:hAnsi="微软雅黑" w:cs="宋体" w:hint="eastAsia"/>
          <w:color w:val="000000"/>
          <w:kern w:val="0"/>
          <w:sz w:val="18"/>
          <w:szCs w:val="18"/>
        </w:rPr>
      </w:pPr>
      <w:r w:rsidRPr="00C54563">
        <w:rPr>
          <w:rFonts w:ascii="微软雅黑" w:eastAsia="微软雅黑" w:hAnsi="微软雅黑" w:cs="宋体" w:hint="eastAsia"/>
          <w:color w:val="000000"/>
          <w:kern w:val="0"/>
          <w:sz w:val="18"/>
          <w:szCs w:val="18"/>
        </w:rPr>
        <w:br/>
      </w:r>
      <w:r w:rsidRPr="00C54563">
        <w:rPr>
          <w:rFonts w:ascii="黑体" w:eastAsia="黑体" w:hAnsi="黑体" w:cs="宋体" w:hint="eastAsia"/>
          <w:b/>
          <w:bCs/>
          <w:color w:val="FF0000"/>
          <w:kern w:val="0"/>
          <w:sz w:val="36"/>
          <w:szCs w:val="36"/>
        </w:rPr>
        <w:t>中国证监会行政处罚决定书（黄骏）</w:t>
      </w:r>
    </w:p>
    <w:p w14:paraId="174443B7" w14:textId="77777777" w:rsidR="00C54563" w:rsidRPr="00C54563" w:rsidRDefault="00C54563" w:rsidP="00C54563">
      <w:pPr>
        <w:widowControl/>
        <w:shd w:val="clear" w:color="auto" w:fill="FFFFFF"/>
        <w:wordWrap w:val="0"/>
        <w:spacing w:line="600" w:lineRule="atLeast"/>
        <w:jc w:val="center"/>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〔2020〕40号</w:t>
      </w:r>
    </w:p>
    <w:p w14:paraId="30E6704A" w14:textId="77777777" w:rsidR="00C54563" w:rsidRPr="00C54563" w:rsidRDefault="00C54563" w:rsidP="00C54563">
      <w:pPr>
        <w:widowControl/>
        <w:shd w:val="clear" w:color="auto" w:fill="FFFFFF"/>
        <w:wordWrap w:val="0"/>
        <w:spacing w:line="560" w:lineRule="atLeast"/>
        <w:jc w:val="left"/>
        <w:rPr>
          <w:rFonts w:ascii="楷体" w:eastAsia="楷体" w:hAnsi="楷体" w:cs="宋体" w:hint="eastAsia"/>
          <w:color w:val="000000"/>
          <w:kern w:val="0"/>
          <w:sz w:val="24"/>
          <w:szCs w:val="24"/>
        </w:rPr>
      </w:pPr>
      <w:r w:rsidRPr="00C54563">
        <w:rPr>
          <w:rFonts w:ascii="Calibri" w:eastAsia="楷体" w:hAnsi="Calibri" w:cs="Calibri"/>
          <w:color w:val="000000"/>
          <w:kern w:val="0"/>
          <w:szCs w:val="21"/>
        </w:rPr>
        <w:t> </w:t>
      </w:r>
    </w:p>
    <w:p w14:paraId="136E9230" w14:textId="77777777" w:rsidR="00C54563" w:rsidRPr="00C54563" w:rsidRDefault="00C54563" w:rsidP="00C54563">
      <w:pPr>
        <w:widowControl/>
        <w:shd w:val="clear" w:color="auto" w:fill="FFFFFF"/>
        <w:wordWrap w:val="0"/>
        <w:spacing w:line="62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当事人：黄骏，男，1965年11月出生，住址：浙江省衢州市</w:t>
      </w:r>
      <w:proofErr w:type="gramStart"/>
      <w:r w:rsidRPr="00C54563">
        <w:rPr>
          <w:rFonts w:ascii="楷体" w:eastAsia="楷体" w:hAnsi="楷体" w:cs="宋体" w:hint="eastAsia"/>
          <w:color w:val="000000"/>
          <w:kern w:val="0"/>
          <w:szCs w:val="21"/>
        </w:rPr>
        <w:t>柯</w:t>
      </w:r>
      <w:proofErr w:type="gramEnd"/>
      <w:r w:rsidRPr="00C54563">
        <w:rPr>
          <w:rFonts w:ascii="楷体" w:eastAsia="楷体" w:hAnsi="楷体" w:cs="宋体" w:hint="eastAsia"/>
          <w:color w:val="000000"/>
          <w:kern w:val="0"/>
          <w:szCs w:val="21"/>
        </w:rPr>
        <w:t>城区。</w:t>
      </w:r>
    </w:p>
    <w:p w14:paraId="13EB03F9" w14:textId="77777777" w:rsidR="00C54563" w:rsidRPr="00C54563" w:rsidRDefault="00C54563" w:rsidP="00C54563">
      <w:pPr>
        <w:widowControl/>
        <w:shd w:val="clear" w:color="auto" w:fill="FFFFFF"/>
        <w:wordWrap w:val="0"/>
        <w:spacing w:line="62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依据2005年修订的《中华人民共和国证券法》（以下简称2005年《证券法》）的有关规定，我会</w:t>
      </w:r>
      <w:proofErr w:type="gramStart"/>
      <w:r w:rsidRPr="00C54563">
        <w:rPr>
          <w:rFonts w:ascii="楷体" w:eastAsia="楷体" w:hAnsi="楷体" w:cs="宋体" w:hint="eastAsia"/>
          <w:color w:val="000000"/>
          <w:kern w:val="0"/>
          <w:szCs w:val="21"/>
        </w:rPr>
        <w:t>对黄骏内幕</w:t>
      </w:r>
      <w:proofErr w:type="gramEnd"/>
      <w:r w:rsidRPr="00C54563">
        <w:rPr>
          <w:rFonts w:ascii="楷体" w:eastAsia="楷体" w:hAnsi="楷体" w:cs="宋体" w:hint="eastAsia"/>
          <w:color w:val="000000"/>
          <w:kern w:val="0"/>
          <w:szCs w:val="21"/>
        </w:rPr>
        <w:t>交易浙江万丰奥威汽轮股份有限公司（以下简称万丰奥威）股票的行为进行了立案调查、审理，并依法向当事人告知了</w:t>
      </w:r>
      <w:proofErr w:type="gramStart"/>
      <w:r w:rsidRPr="00C54563">
        <w:rPr>
          <w:rFonts w:ascii="楷体" w:eastAsia="楷体" w:hAnsi="楷体" w:cs="宋体" w:hint="eastAsia"/>
          <w:color w:val="000000"/>
          <w:kern w:val="0"/>
          <w:szCs w:val="21"/>
        </w:rPr>
        <w:t>作出</w:t>
      </w:r>
      <w:proofErr w:type="gramEnd"/>
      <w:r w:rsidRPr="00C54563">
        <w:rPr>
          <w:rFonts w:ascii="楷体" w:eastAsia="楷体" w:hAnsi="楷体" w:cs="宋体" w:hint="eastAsia"/>
          <w:color w:val="000000"/>
          <w:kern w:val="0"/>
          <w:szCs w:val="21"/>
        </w:rPr>
        <w:t>行政处罚的事实、理由、依据及当事人依法享有的权利，应当事人黄骏的要求于2019年11月19日举行了听证会，听取了黄骏及其代理人的陈述和申辩。本案现已调查、审理终结。</w:t>
      </w:r>
    </w:p>
    <w:p w14:paraId="3A041457" w14:textId="77777777" w:rsidR="00C54563" w:rsidRPr="00C54563" w:rsidRDefault="00C54563" w:rsidP="00C54563">
      <w:pPr>
        <w:widowControl/>
        <w:shd w:val="clear" w:color="auto" w:fill="FFFFFF"/>
        <w:wordWrap w:val="0"/>
        <w:spacing w:line="62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经查明，黄骏存在以下违法事实：</w:t>
      </w:r>
    </w:p>
    <w:p w14:paraId="498D1FE0" w14:textId="77777777" w:rsidR="00C54563" w:rsidRPr="00C54563" w:rsidRDefault="00C54563" w:rsidP="00C54563">
      <w:pPr>
        <w:widowControl/>
        <w:shd w:val="clear" w:color="auto" w:fill="FFFFFF"/>
        <w:wordWrap w:val="0"/>
        <w:spacing w:line="62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一、内幕信息的形成与公开过程</w:t>
      </w:r>
    </w:p>
    <w:p w14:paraId="460CBF26"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万丰奥威和其控股股东万丰奥特控股集团有限公司（以下简称万丰奥特）近年来一直在寻找投资项目，万丰奥特副总经理、万丰奥威董事会办公室主任陈某军负责成立了投资团队，成员有万丰奥特投资部高级经理任某刚、万丰奥威董事会秘书徐某芳、宏</w:t>
      </w:r>
      <w:proofErr w:type="gramStart"/>
      <w:r w:rsidRPr="00C54563">
        <w:rPr>
          <w:rFonts w:ascii="楷体" w:eastAsia="楷体" w:hAnsi="楷体" w:cs="宋体" w:hint="eastAsia"/>
          <w:color w:val="000000"/>
          <w:kern w:val="0"/>
          <w:szCs w:val="21"/>
        </w:rPr>
        <w:t>源证券股份有限公司储某宏</w:t>
      </w:r>
      <w:proofErr w:type="gramEnd"/>
      <w:r w:rsidRPr="00C54563">
        <w:rPr>
          <w:rFonts w:ascii="楷体" w:eastAsia="楷体" w:hAnsi="楷体" w:cs="宋体" w:hint="eastAsia"/>
          <w:color w:val="000000"/>
          <w:kern w:val="0"/>
          <w:szCs w:val="21"/>
        </w:rPr>
        <w:t>等人。</w:t>
      </w:r>
    </w:p>
    <w:p w14:paraId="720DE86C"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2013年5月，陈某军等人获悉上海达克罗涂</w:t>
      </w:r>
      <w:proofErr w:type="gramStart"/>
      <w:r w:rsidRPr="00C54563">
        <w:rPr>
          <w:rFonts w:ascii="楷体" w:eastAsia="楷体" w:hAnsi="楷体" w:cs="宋体" w:hint="eastAsia"/>
          <w:color w:val="000000"/>
          <w:kern w:val="0"/>
          <w:szCs w:val="21"/>
        </w:rPr>
        <w:t>复工业</w:t>
      </w:r>
      <w:proofErr w:type="gramEnd"/>
      <w:r w:rsidRPr="00C54563">
        <w:rPr>
          <w:rFonts w:ascii="楷体" w:eastAsia="楷体" w:hAnsi="楷体" w:cs="宋体" w:hint="eastAsia"/>
          <w:color w:val="000000"/>
          <w:kern w:val="0"/>
          <w:szCs w:val="21"/>
        </w:rPr>
        <w:t>有限公司（以下简称上海达克罗）欲转让股权的消息后，取得上海达克罗的初步介绍材料。6月2日，投资团队向万丰</w:t>
      </w:r>
      <w:r w:rsidRPr="00C54563">
        <w:rPr>
          <w:rFonts w:ascii="楷体" w:eastAsia="楷体" w:hAnsi="楷体" w:cs="宋体" w:hint="eastAsia"/>
          <w:color w:val="000000"/>
          <w:kern w:val="0"/>
          <w:szCs w:val="21"/>
        </w:rPr>
        <w:lastRenderedPageBreak/>
        <w:t>奥威董事长陈某莲汇报了上海达克罗项目的基本情况，陈某莲同意让投资团队继续跟进此项目。6月3日左右，陈某军、任某刚、储某宏等人赴上海达克罗初步实地考察，并与上海达克罗的实际控制人黄某清和投资顾问倪某超以及申银万国证券股份有限公司的投行部副总经理夏某会面。6月4日，徐某芳通知夏某提供上海达克罗相关详细资料。</w:t>
      </w:r>
    </w:p>
    <w:p w14:paraId="1A9A6C5A"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6月7日，夏某代表上海达克罗提供了《万丰奥威重大资产重组项目建议书》，并提出签订项目保密协议，当天陈某军和任某刚收到了该保密协议以及相关材料。6月8日，任某刚将上述保密协议以及相关资料发送给了徐某芳、储某宏。6月17日，夏某根据万丰奥威资料清单准备了上海达克罗详细资料并提供给了任某刚。6月底前，徐某芳、陈某军、储某宏等人与上海达克罗方的代表倪某超商谈了有关收购框架的要点，双方达成了初步的收购意向，并开始草拟初步投资方案。7月1日，任某刚起草了上海达克罗项目初步投资方案，并以电子邮件的形式发送给陈某军、储某宏等人。7月13日上午，任某刚向万丰奥特投资委员会发送了包含上海达克罗项目汇报材料的电子邮件，收件人包括陈某军、徐某芳。7月13日下午，投资团队陈某军、储某宏、任某刚等人向公司董事长陈某莲就项目跟进情况进行了汇报，陈某莲要求投资团队对上海达克罗项目的行业及扩展空间进行详细了解和分析，并对交易价格提出要求。</w:t>
      </w:r>
    </w:p>
    <w:p w14:paraId="313B6893"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8月15日，投资团队完成了上海达克罗项目初稿，向陈某莲汇报了项目有关情况。参与汇报的人员有陈某军、徐某芳、任某刚。9月2日，陈某莲带队对上海达克罗进行实地考察，考察后陈某莲同意投资团队与上海达克罗进一步接触，并明确了由万丰奥威进行收购，同时对交易价格提出要求。</w:t>
      </w:r>
    </w:p>
    <w:p w14:paraId="4F27ABDD"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lastRenderedPageBreak/>
        <w:t>9月11日，万丰奥威形成收购上海达克罗股权购买框架协议。9月14日，万丰奥威与上海达克罗就草拟的框架协议讨论收购价格、收购比例等内容，并就以上市公司为收购主体达成一致意见。参与人员包括陈某军、任某刚、徐某芳、储某宏、黄某清、倪某超等人。</w:t>
      </w:r>
    </w:p>
    <w:p w14:paraId="3FF91CAB"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10月6日至10月11日，万丰奥威和上海达克罗就交易条款多次洽谈，最后的焦点聚集在交易价格上。10月11日，万丰奥威与上海达克罗签订收购协议。参与人员包括陈某军、徐某芳、储某宏等人。</w:t>
      </w:r>
    </w:p>
    <w:p w14:paraId="52CDAEBA"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10月14日，万丰奥威公告正在筹划资产收购事宜，股票停牌。</w:t>
      </w:r>
    </w:p>
    <w:p w14:paraId="37B4F0E9"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11月12日，万丰奥威董事会审议通过相关议案，同意以现金方式出资4.535亿元收购上海达克罗100%股权。</w:t>
      </w:r>
    </w:p>
    <w:p w14:paraId="338ADE3B"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11月13日，万丰奥威公告收购上海达克罗100%股权事项，股票同日复牌。</w:t>
      </w:r>
    </w:p>
    <w:p w14:paraId="717C5120"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万丰奥威收购上海达克罗100%股权，收购金额为4.535亿元，占万丰奥威2012年</w:t>
      </w:r>
      <w:proofErr w:type="gramStart"/>
      <w:r w:rsidRPr="00C54563">
        <w:rPr>
          <w:rFonts w:ascii="楷体" w:eastAsia="楷体" w:hAnsi="楷体" w:cs="宋体" w:hint="eastAsia"/>
          <w:color w:val="000000"/>
          <w:kern w:val="0"/>
          <w:szCs w:val="21"/>
        </w:rPr>
        <w:t>末经</w:t>
      </w:r>
      <w:proofErr w:type="gramEnd"/>
      <w:r w:rsidRPr="00C54563">
        <w:rPr>
          <w:rFonts w:ascii="楷体" w:eastAsia="楷体" w:hAnsi="楷体" w:cs="宋体" w:hint="eastAsia"/>
          <w:color w:val="000000"/>
          <w:kern w:val="0"/>
          <w:szCs w:val="21"/>
        </w:rPr>
        <w:t>审计净资产的23.93%。万丰奥威收购上海达克罗100%股权事项属于2005年《证券法》第六十七条第二款第二项规定的重大事件，在信息公开前，属于2005年《证券法》第七十五条第二款第一项所述的内幕信息。</w:t>
      </w:r>
    </w:p>
    <w:p w14:paraId="494134B5"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本案内幕信息所涉事项动议筹划的初始时间为2013年6月7日，该日为内幕信息形成之时。2013年10月14日，内幕信息公开。本案内幕信息敏感期为2013年6月7日至10月14日。</w:t>
      </w:r>
    </w:p>
    <w:p w14:paraId="658FD5CC" w14:textId="77777777" w:rsidR="00C54563" w:rsidRPr="00C54563" w:rsidRDefault="00C54563" w:rsidP="00C54563">
      <w:pPr>
        <w:widowControl/>
        <w:shd w:val="clear" w:color="auto" w:fill="FFFFFF"/>
        <w:wordWrap w:val="0"/>
        <w:spacing w:line="62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二、黄骏内幕交易“万丰奥威”</w:t>
      </w:r>
    </w:p>
    <w:p w14:paraId="5A09EF57"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lastRenderedPageBreak/>
        <w:t>黄骏在内幕信息公开前，与内幕信息知情人陈某军的联络接触及控制使用“姜某”账户交易“万丰奥威”具体情况如下：</w:t>
      </w:r>
    </w:p>
    <w:p w14:paraId="4A2FBC97"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1.</w:t>
      </w:r>
      <w:r w:rsidRPr="00C54563">
        <w:rPr>
          <w:rFonts w:ascii="Calibri" w:eastAsia="楷体" w:hAnsi="Calibri" w:cs="Calibri"/>
          <w:color w:val="000000"/>
          <w:kern w:val="0"/>
          <w:szCs w:val="21"/>
        </w:rPr>
        <w:t> </w:t>
      </w:r>
      <w:r w:rsidRPr="00C54563">
        <w:rPr>
          <w:rFonts w:ascii="楷体" w:eastAsia="楷体" w:hAnsi="楷体" w:cs="宋体" w:hint="eastAsia"/>
          <w:color w:val="000000"/>
          <w:kern w:val="0"/>
          <w:szCs w:val="21"/>
        </w:rPr>
        <w:t>黄骏与内幕信息知情人陈某军的联络接触</w:t>
      </w:r>
    </w:p>
    <w:p w14:paraId="2462BA7C"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陈某军作为万丰奥特副总经理、万丰奥威董事会办公室主任，负责成立投资团队，属于2005年《证券法》第七十四条第二项和第四项规定的内幕信息知情人。陈某军2013年6月7日知悉本案内幕信息。</w:t>
      </w:r>
    </w:p>
    <w:p w14:paraId="7A98E16A"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黄骏是陈某军的妻弟。2013年9月19日，黄骏与陈某军有1次通话联络，2013年10月1日至7日期间，黄骏曾与陈某军接触并谈及万丰奥威的情况，陈某军当时有谈及项目收购事项。</w:t>
      </w:r>
    </w:p>
    <w:p w14:paraId="560C8C74"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2.</w:t>
      </w:r>
      <w:r w:rsidRPr="00C54563">
        <w:rPr>
          <w:rFonts w:ascii="Calibri" w:eastAsia="楷体" w:hAnsi="Calibri" w:cs="Calibri"/>
          <w:color w:val="000000"/>
          <w:kern w:val="0"/>
          <w:szCs w:val="21"/>
        </w:rPr>
        <w:t> </w:t>
      </w:r>
      <w:r w:rsidRPr="00C54563">
        <w:rPr>
          <w:rFonts w:ascii="楷体" w:eastAsia="楷体" w:hAnsi="楷体" w:cs="宋体" w:hint="eastAsia"/>
          <w:color w:val="000000"/>
          <w:kern w:val="0"/>
          <w:szCs w:val="21"/>
        </w:rPr>
        <w:t>黄骏控制使用“姜某”账户交易“万丰奥威”</w:t>
      </w:r>
    </w:p>
    <w:p w14:paraId="3A751C2D"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（1）“姜某”账户涉嫌内幕交易“万丰奥威”的情况</w:t>
      </w:r>
    </w:p>
    <w:p w14:paraId="39C6C29D"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姜某与黄骏在同一单位工作，系黄骏下属。2012年8月6日，“姜某”账户开</w:t>
      </w:r>
      <w:proofErr w:type="gramStart"/>
      <w:r w:rsidRPr="00C54563">
        <w:rPr>
          <w:rFonts w:ascii="楷体" w:eastAsia="楷体" w:hAnsi="楷体" w:cs="宋体" w:hint="eastAsia"/>
          <w:color w:val="000000"/>
          <w:kern w:val="0"/>
          <w:szCs w:val="21"/>
        </w:rPr>
        <w:t>立于国</w:t>
      </w:r>
      <w:proofErr w:type="gramEnd"/>
      <w:r w:rsidRPr="00C54563">
        <w:rPr>
          <w:rFonts w:ascii="楷体" w:eastAsia="楷体" w:hAnsi="楷体" w:cs="宋体" w:hint="eastAsia"/>
          <w:color w:val="000000"/>
          <w:kern w:val="0"/>
          <w:szCs w:val="21"/>
        </w:rPr>
        <w:t>泰君安证券股份有限公司</w:t>
      </w:r>
      <w:ins w:id="0" w:author="%E4%BF%8E%E6%99%93%E5%85%89" w:date="2020-08-03T15:50:00Z">
        <w:r w:rsidRPr="00C54563">
          <w:rPr>
            <w:rFonts w:ascii="楷体" w:eastAsia="楷体" w:hAnsi="楷体" w:cs="宋体" w:hint="eastAsia"/>
            <w:color w:val="0000FF"/>
            <w:kern w:val="0"/>
            <w:szCs w:val="21"/>
          </w:rPr>
          <w:t>（以下简称国泰君安）</w:t>
        </w:r>
      </w:ins>
      <w:r w:rsidRPr="00C54563">
        <w:rPr>
          <w:rFonts w:ascii="楷体" w:eastAsia="楷体" w:hAnsi="楷体" w:cs="宋体" w:hint="eastAsia"/>
          <w:color w:val="000000"/>
          <w:kern w:val="0"/>
          <w:szCs w:val="21"/>
        </w:rPr>
        <w:t>衢州柯城营业部。“姜某”账户2013年10月8日、9日买入“万丰奥威”37,400股，买入金额601,329元，股票复牌后，实际卖出盈利120,291.73元。</w:t>
      </w:r>
    </w:p>
    <w:p w14:paraId="1924D9D4"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（2）账户资金划转情况</w:t>
      </w:r>
    </w:p>
    <w:p w14:paraId="35C556DC"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“姜某”账户对应的三方存管银行账户为工商银行622×××××616账户（以下简称“姜某”银行账户）。黄骏</w:t>
      </w:r>
      <w:proofErr w:type="gramStart"/>
      <w:r w:rsidRPr="00C54563">
        <w:rPr>
          <w:rFonts w:ascii="楷体" w:eastAsia="楷体" w:hAnsi="楷体" w:cs="宋体" w:hint="eastAsia"/>
          <w:color w:val="000000"/>
          <w:kern w:val="0"/>
          <w:szCs w:val="21"/>
        </w:rPr>
        <w:t>同名国</w:t>
      </w:r>
      <w:proofErr w:type="gramEnd"/>
      <w:r w:rsidRPr="00C54563">
        <w:rPr>
          <w:rFonts w:ascii="楷体" w:eastAsia="楷体" w:hAnsi="楷体" w:cs="宋体" w:hint="eastAsia"/>
          <w:color w:val="000000"/>
          <w:kern w:val="0"/>
          <w:szCs w:val="21"/>
        </w:rPr>
        <w:t>泰君安证券账户对应的三方存管银行账户为工商银行622×××××321账户（以下简称“黄骏”银行账户）。2013年8月28日、9月4日，黄骏</w:t>
      </w:r>
      <w:proofErr w:type="gramStart"/>
      <w:r w:rsidRPr="00C54563">
        <w:rPr>
          <w:rFonts w:ascii="楷体" w:eastAsia="楷体" w:hAnsi="楷体" w:cs="宋体" w:hint="eastAsia"/>
          <w:color w:val="000000"/>
          <w:kern w:val="0"/>
          <w:szCs w:val="21"/>
        </w:rPr>
        <w:t>同名国</w:t>
      </w:r>
      <w:proofErr w:type="gramEnd"/>
      <w:r w:rsidRPr="00C54563">
        <w:rPr>
          <w:rFonts w:ascii="楷体" w:eastAsia="楷体" w:hAnsi="楷体" w:cs="宋体" w:hint="eastAsia"/>
          <w:color w:val="000000"/>
          <w:kern w:val="0"/>
          <w:szCs w:val="21"/>
        </w:rPr>
        <w:t>泰君安证券账户向“黄骏”银行账户分别转出2.7万元、18万元，10月8日，</w:t>
      </w:r>
      <w:r w:rsidRPr="00C54563">
        <w:rPr>
          <w:rFonts w:ascii="楷体" w:eastAsia="楷体" w:hAnsi="楷体" w:cs="宋体" w:hint="eastAsia"/>
          <w:color w:val="000000"/>
          <w:kern w:val="0"/>
          <w:szCs w:val="21"/>
        </w:rPr>
        <w:lastRenderedPageBreak/>
        <w:t>“黄骏”银行账户转入“姜某”银行账户20万元。同日，杨某龙（黄骏和姜某的朋友）622×××××221的银行账户（以下简称“杨某龙”银行账户）转入“姜某”银行账户40万元。12月5日和6日，“姜某”银行账户分别转出13万和60万元至“黄骏”银行账户。2013年12月至2014年1月，“黄骏”银行账户陆续转入黄骏</w:t>
      </w:r>
      <w:proofErr w:type="gramStart"/>
      <w:r w:rsidRPr="00C54563">
        <w:rPr>
          <w:rFonts w:ascii="楷体" w:eastAsia="楷体" w:hAnsi="楷体" w:cs="宋体" w:hint="eastAsia"/>
          <w:color w:val="000000"/>
          <w:kern w:val="0"/>
          <w:szCs w:val="21"/>
        </w:rPr>
        <w:t>同名国</w:t>
      </w:r>
      <w:proofErr w:type="gramEnd"/>
      <w:r w:rsidRPr="00C54563">
        <w:rPr>
          <w:rFonts w:ascii="楷体" w:eastAsia="楷体" w:hAnsi="楷体" w:cs="宋体" w:hint="eastAsia"/>
          <w:color w:val="000000"/>
          <w:kern w:val="0"/>
          <w:szCs w:val="21"/>
        </w:rPr>
        <w:t>泰君安证券账户59万元。</w:t>
      </w:r>
    </w:p>
    <w:p w14:paraId="6EA1FC47"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（3）账户实际控制情况</w:t>
      </w:r>
    </w:p>
    <w:p w14:paraId="57581F23"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姜某”账户用于交易“万丰奥威”的设备与黄骏证券账户交易股票的设备相同，都对应黄骏的笔记本电脑。2013年10月8日，“姜某”账户一笔20万的银证转账是由黄骏的手机操作。“姜某”账户交易“万丰奥威”的资金主要来源于“黄骏”和“杨某龙”银行账户，内幕信息敏感期后流向“黄骏”银行账户。“姜某”账户交易“万丰奥威”期间，黄骏证券账户恰好没有任何股票交易记录，然而此时间段前后数月黄骏证券账户皆有交易。黄骏在接受公安机关询问时承认自己指使姜某交易“万丰奥威”。综上，“姜某”账户由黄骏实际控制并交易“万丰奥威”。</w:t>
      </w:r>
    </w:p>
    <w:p w14:paraId="6AAF588E"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（4）交易行为明显异常</w:t>
      </w:r>
    </w:p>
    <w:p w14:paraId="63E52D6E"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2013年，“姜某”账户除卖出“郑煤机”外，仅交易“万丰奥威”一只股票，在内幕信息敏感期内，“姜某”账户曾于2013年9月12日买入“万丰奥威”8</w:t>
      </w:r>
      <w:ins w:id="1" w:author="%E4%BF%8E%E6%99%93%E5%85%89" w:date="2020-08-03T15:51:00Z">
        <w:r w:rsidRPr="00C54563">
          <w:rPr>
            <w:rFonts w:ascii="楷体" w:eastAsia="楷体" w:hAnsi="楷体" w:cs="宋体" w:hint="eastAsia"/>
            <w:color w:val="0000FF"/>
            <w:kern w:val="0"/>
            <w:szCs w:val="21"/>
          </w:rPr>
          <w:t>,</w:t>
        </w:r>
      </w:ins>
      <w:r w:rsidRPr="00C54563">
        <w:rPr>
          <w:rFonts w:ascii="楷体" w:eastAsia="楷体" w:hAnsi="楷体" w:cs="宋体" w:hint="eastAsia"/>
          <w:color w:val="000000"/>
          <w:kern w:val="0"/>
          <w:szCs w:val="21"/>
        </w:rPr>
        <w:t>000股，“姜某”账户10月8日、9日集中资金全仓、单向买入“万丰奥威”，买入股数和金额相比9月份的交易明显放大。“姜某”账户资金划转的情况、交易“万丰奥威”的情况与内幕信息发展、变化、公开高度吻合，“姜某”账户买入“万丰奥威”的时点与黄骏和陈某军联络接触的时点高度吻合，交易行为明显异常。</w:t>
      </w:r>
    </w:p>
    <w:p w14:paraId="6A0CB9BD"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lastRenderedPageBreak/>
        <w:t>上述违法事实，有万丰奥威相关公告、文件和情况说明、相关证券和银行账户资料、交易记录、通讯记录、交易所计算数据以及询问笔录等证据证明，足以认定。</w:t>
      </w:r>
    </w:p>
    <w:p w14:paraId="053E6D44"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我会认为，黄骏在内幕信息敏感期内，在与内幕信息知情人陈某军联络接触后，实际控制“姜某”账户集中资金买入“万丰奥威”的行为明显异常，与内幕信息发展、变化、公开高度吻合，黄骏对上述行为无合理解释。黄骏的行为违反了2005年《证券法》第七十三条、第七十六条第一款的规定，构成2005年《证券法》第二百零二条所述的内幕交易行为。</w:t>
      </w:r>
    </w:p>
    <w:p w14:paraId="46F288DE"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黄骏及其代理人申辩意见如下：</w:t>
      </w:r>
    </w:p>
    <w:p w14:paraId="61798B35"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其一，黄骏不属于内幕信息知情人，且不属于非法获取内幕信息的人，</w:t>
      </w:r>
      <w:proofErr w:type="gramStart"/>
      <w:r w:rsidRPr="00C54563">
        <w:rPr>
          <w:rFonts w:ascii="楷体" w:eastAsia="楷体" w:hAnsi="楷体" w:cs="宋体" w:hint="eastAsia"/>
          <w:color w:val="000000"/>
          <w:kern w:val="0"/>
          <w:szCs w:val="21"/>
        </w:rPr>
        <w:t>不</w:t>
      </w:r>
      <w:proofErr w:type="gramEnd"/>
      <w:r w:rsidRPr="00C54563">
        <w:rPr>
          <w:rFonts w:ascii="楷体" w:eastAsia="楷体" w:hAnsi="楷体" w:cs="宋体" w:hint="eastAsia"/>
          <w:color w:val="000000"/>
          <w:kern w:val="0"/>
          <w:szCs w:val="21"/>
        </w:rPr>
        <w:t>知悉内幕信息。虽然2013年“十一”期间陈某军和黄骏谈及万丰奥威在进行收购，但黄骏并未主动刺探信息，且并不知悉收购的标的、金额和方式等具体内容。</w:t>
      </w:r>
    </w:p>
    <w:p w14:paraId="0EDE52F0"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其二，黄骏的手机设备放在公司，公司任何人员都可能使用该手机，“姜某”账户的交易并非由黄骏下单，黄骏对姜某向杨某龙借款并买入“万丰奥威”的行为并不知情。</w:t>
      </w:r>
    </w:p>
    <w:p w14:paraId="02207D22"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其三，“姜某”账户相关交易行为无明显异常，且有合理解释：一是关于资金来源，黄骏银证转账行为与涉案交易行为没有必然联系，且黄骏未动用银行账户余额买入“万丰奥威”；二是关于交易行为，“姜某”账户曾于2013年9月12日买入“万丰奥威”8000股，2013年10月8日买入“万丰奥威”时是分时段买入，买入行为并不急迫，2013年10月9日，“黄骏”银行账户还有82万元余额，但黄骏未动用该笔资金，不属于集中资金买入；三是黄骏并未主动打听万丰奥威的信息，在被动情况下获知万丰奥威在进行收购，其交易行为不具有非法性；四是资金转出具有合理性，黄骏曾经在2013年10月</w:t>
      </w:r>
      <w:r w:rsidRPr="00C54563">
        <w:rPr>
          <w:rFonts w:ascii="楷体" w:eastAsia="楷体" w:hAnsi="楷体" w:cs="宋体" w:hint="eastAsia"/>
          <w:color w:val="000000"/>
          <w:kern w:val="0"/>
          <w:szCs w:val="21"/>
        </w:rPr>
        <w:lastRenderedPageBreak/>
        <w:t>向姜某转账、交付42万元用于姜某买入“万丰奥威”或购房，又曾于2013年11月在姜某的指示下向杨某龙汇款40万元，因此“万丰奥威”卖出后资金流向黄骏实质是姜某的还款行为。</w:t>
      </w:r>
    </w:p>
    <w:p w14:paraId="336D40D1"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综上，黄骏请求不予处罚或降低处罚金额。</w:t>
      </w:r>
    </w:p>
    <w:p w14:paraId="015C6600"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经复核，我会认为：</w:t>
      </w:r>
    </w:p>
    <w:p w14:paraId="50C1D0D6"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其一，内幕交易主体的认定应从账户控制的角度出发。本案中，涉案交易行为下单及银证转账使用的设备都归属黄骏本人，股票卖出后资金流向黄骏，且黄骏在接受公安机关询问时已承认“指使她（姜某）在10月8日和9日全仓买入万丰奥威股票”，另外，“姜某”账户交易“万丰奥威”期间，黄骏证券账户恰好没有任何股票交易记录，然而此时间段前后数月黄骏证券账户皆有交易。虽然黄骏解释称其与姜某存在借贷关系、姜某交易“万丰奥威”使用的黄骏设备实际为公用设备等，但我会综合在案证据认定黄骏控制“姜某”账户交易“万丰奥威”，对该说法不予采信。</w:t>
      </w:r>
    </w:p>
    <w:p w14:paraId="36757C7C"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其二，黄骏涉案交易行为呈现了借用他人账户交易，交易量放大，集中资金、单向买入，交易时点和联络接触时点高度吻合，资金划转和交易时点与内幕信息发展、变化、公开高度吻合等内幕交易特征。黄骏所称“姜某”账户曾经买入“万丰奥威”、买入行为并不急迫、没有动用更多资金买入等情况并不影响我会关于其交易行为具有异常性的认定。</w:t>
      </w:r>
    </w:p>
    <w:p w14:paraId="54355EB6"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其三，黄骏与陈某军在2013年9月19日有通话联络，且黄骏多次承认其在2013年“十一”期间和陈某军见面时得知万丰奥威在做收购。</w:t>
      </w:r>
    </w:p>
    <w:p w14:paraId="1E7F58C4"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lastRenderedPageBreak/>
        <w:t>综上，在本案内幕信息公开前，黄骏在与陈某军联络接触后，控制“姜某”账户于2013年10月8日、9日交易“万丰奥威”，其证券交易活动与内幕信息高度吻合，交易明显异常，且黄骏并未</w:t>
      </w:r>
      <w:proofErr w:type="gramStart"/>
      <w:r w:rsidRPr="00C54563">
        <w:rPr>
          <w:rFonts w:ascii="楷体" w:eastAsia="楷体" w:hAnsi="楷体" w:cs="宋体" w:hint="eastAsia"/>
          <w:color w:val="000000"/>
          <w:kern w:val="0"/>
          <w:szCs w:val="21"/>
        </w:rPr>
        <w:t>作出</w:t>
      </w:r>
      <w:proofErr w:type="gramEnd"/>
      <w:r w:rsidRPr="00C54563">
        <w:rPr>
          <w:rFonts w:ascii="楷体" w:eastAsia="楷体" w:hAnsi="楷体" w:cs="宋体" w:hint="eastAsia"/>
          <w:color w:val="000000"/>
          <w:kern w:val="0"/>
          <w:szCs w:val="21"/>
        </w:rPr>
        <w:t>合理说明或提供证据排除其利用内幕信息从事证券交易活动，因此我会认定黄骏于2013年10月8日、9日内幕交易“万丰奥威”，对黄骏相关陈述申辩意见不予采纳。</w:t>
      </w:r>
    </w:p>
    <w:p w14:paraId="167D1938"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根据当事人违法行为的事实、性质、情节与社会危害程度，依据2005年《证券法》第二百零二条的规定，我会决定：没收黄骏内幕交易违法所得120,291.73元，并对黄骏处以120,291.73元罚款。</w:t>
      </w:r>
    </w:p>
    <w:p w14:paraId="583D2DCB" w14:textId="77777777" w:rsidR="00C54563" w:rsidRPr="00C54563" w:rsidRDefault="00C54563" w:rsidP="00C54563">
      <w:pPr>
        <w:widowControl/>
        <w:shd w:val="clear" w:color="auto" w:fill="FFFFFF"/>
        <w:wordWrap w:val="0"/>
        <w:spacing w:line="680" w:lineRule="atLeast"/>
        <w:ind w:firstLine="616"/>
        <w:jc w:val="lef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上述当事人应自收到本处罚决定书之日起15日内，将罚没款汇交中国证券监督管理委员会，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3E12A448" w14:textId="77777777" w:rsidR="00C54563" w:rsidRPr="00C54563" w:rsidRDefault="00C54563" w:rsidP="00C54563">
      <w:pPr>
        <w:widowControl/>
        <w:shd w:val="clear" w:color="auto" w:fill="FFFFFF"/>
        <w:wordWrap w:val="0"/>
        <w:spacing w:line="560" w:lineRule="atLeast"/>
        <w:jc w:val="left"/>
        <w:rPr>
          <w:rFonts w:ascii="楷体" w:eastAsia="楷体" w:hAnsi="楷体" w:cs="宋体" w:hint="eastAsia"/>
          <w:color w:val="000000"/>
          <w:kern w:val="0"/>
          <w:sz w:val="24"/>
          <w:szCs w:val="24"/>
        </w:rPr>
      </w:pPr>
      <w:r w:rsidRPr="00C54563">
        <w:rPr>
          <w:rFonts w:ascii="Calibri" w:eastAsia="楷体" w:hAnsi="Calibri" w:cs="Calibri"/>
          <w:color w:val="000000"/>
          <w:kern w:val="0"/>
          <w:szCs w:val="21"/>
        </w:rPr>
        <w:t> </w:t>
      </w:r>
    </w:p>
    <w:p w14:paraId="6C352855" w14:textId="77777777" w:rsidR="00C54563" w:rsidRPr="00C54563" w:rsidRDefault="00C54563" w:rsidP="00C54563">
      <w:pPr>
        <w:widowControl/>
        <w:shd w:val="clear" w:color="auto" w:fill="FFFFFF"/>
        <w:wordWrap w:val="0"/>
        <w:spacing w:line="560" w:lineRule="atLeast"/>
        <w:jc w:val="left"/>
        <w:rPr>
          <w:rFonts w:ascii="楷体" w:eastAsia="楷体" w:hAnsi="楷体" w:cs="宋体" w:hint="eastAsia"/>
          <w:color w:val="000000"/>
          <w:kern w:val="0"/>
          <w:sz w:val="24"/>
          <w:szCs w:val="24"/>
        </w:rPr>
      </w:pPr>
      <w:r w:rsidRPr="00C54563">
        <w:rPr>
          <w:rFonts w:ascii="Calibri" w:eastAsia="楷体" w:hAnsi="Calibri" w:cs="Calibri"/>
          <w:color w:val="000000"/>
          <w:kern w:val="0"/>
          <w:szCs w:val="21"/>
        </w:rPr>
        <w:t> </w:t>
      </w:r>
    </w:p>
    <w:p w14:paraId="4E593E56" w14:textId="77777777" w:rsidR="00C54563" w:rsidRPr="00C54563" w:rsidRDefault="00C54563" w:rsidP="00C54563">
      <w:pPr>
        <w:widowControl/>
        <w:shd w:val="clear" w:color="auto" w:fill="FFFFFF"/>
        <w:wordWrap w:val="0"/>
        <w:spacing w:line="560" w:lineRule="atLeast"/>
        <w:jc w:val="left"/>
        <w:rPr>
          <w:rFonts w:ascii="楷体" w:eastAsia="楷体" w:hAnsi="楷体" w:cs="宋体" w:hint="eastAsia"/>
          <w:color w:val="000000"/>
          <w:kern w:val="0"/>
          <w:sz w:val="24"/>
          <w:szCs w:val="24"/>
        </w:rPr>
      </w:pPr>
      <w:r w:rsidRPr="00C54563">
        <w:rPr>
          <w:rFonts w:ascii="Calibri" w:eastAsia="楷体" w:hAnsi="Calibri" w:cs="Calibri"/>
          <w:color w:val="000000"/>
          <w:kern w:val="0"/>
          <w:szCs w:val="21"/>
        </w:rPr>
        <w:t> </w:t>
      </w:r>
    </w:p>
    <w:p w14:paraId="50B95404" w14:textId="77777777" w:rsidR="00C54563" w:rsidRPr="00C54563" w:rsidRDefault="00C54563" w:rsidP="00C54563">
      <w:pPr>
        <w:widowControl/>
        <w:shd w:val="clear" w:color="auto" w:fill="FFFFFF"/>
        <w:wordWrap w:val="0"/>
        <w:spacing w:line="560" w:lineRule="atLeast"/>
        <w:jc w:val="left"/>
        <w:rPr>
          <w:rFonts w:ascii="楷体" w:eastAsia="楷体" w:hAnsi="楷体" w:cs="宋体" w:hint="eastAsia"/>
          <w:color w:val="000000"/>
          <w:kern w:val="0"/>
          <w:sz w:val="24"/>
          <w:szCs w:val="24"/>
        </w:rPr>
      </w:pPr>
      <w:r w:rsidRPr="00C54563">
        <w:rPr>
          <w:rFonts w:ascii="Calibri" w:eastAsia="楷体" w:hAnsi="Calibri" w:cs="Calibri"/>
          <w:color w:val="000000"/>
          <w:kern w:val="0"/>
          <w:szCs w:val="21"/>
        </w:rPr>
        <w:t> </w:t>
      </w:r>
    </w:p>
    <w:p w14:paraId="70D8F112" w14:textId="77777777" w:rsidR="00C54563" w:rsidRPr="00C54563" w:rsidRDefault="00C54563" w:rsidP="00C54563">
      <w:pPr>
        <w:widowControl/>
        <w:shd w:val="clear" w:color="auto" w:fill="FFFFFF"/>
        <w:wordWrap w:val="0"/>
        <w:spacing w:line="560" w:lineRule="atLeast"/>
        <w:jc w:val="righ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 xml:space="preserve">中国证监会　　</w:t>
      </w:r>
      <w:r w:rsidRPr="00C54563">
        <w:rPr>
          <w:rFonts w:ascii="Calibri" w:eastAsia="楷体" w:hAnsi="Calibri" w:cs="Calibri"/>
          <w:color w:val="000000"/>
          <w:kern w:val="0"/>
          <w:szCs w:val="21"/>
        </w:rPr>
        <w:t>  </w:t>
      </w:r>
      <w:r w:rsidRPr="00C54563">
        <w:rPr>
          <w:rFonts w:ascii="楷体" w:eastAsia="楷体" w:hAnsi="楷体" w:cs="宋体" w:hint="eastAsia"/>
          <w:color w:val="000000"/>
          <w:kern w:val="0"/>
          <w:szCs w:val="21"/>
        </w:rPr>
        <w:t xml:space="preserve">　　</w:t>
      </w:r>
    </w:p>
    <w:p w14:paraId="4DA534A7" w14:textId="77777777" w:rsidR="00C54563" w:rsidRPr="00C54563" w:rsidRDefault="00C54563" w:rsidP="00C54563">
      <w:pPr>
        <w:widowControl/>
        <w:shd w:val="clear" w:color="auto" w:fill="FFFFFF"/>
        <w:wordWrap w:val="0"/>
        <w:spacing w:line="560" w:lineRule="atLeast"/>
        <w:jc w:val="right"/>
        <w:rPr>
          <w:rFonts w:ascii="楷体" w:eastAsia="楷体" w:hAnsi="楷体" w:cs="宋体" w:hint="eastAsia"/>
          <w:color w:val="000000"/>
          <w:kern w:val="0"/>
          <w:sz w:val="24"/>
          <w:szCs w:val="24"/>
        </w:rPr>
      </w:pPr>
      <w:r w:rsidRPr="00C54563">
        <w:rPr>
          <w:rFonts w:ascii="楷体" w:eastAsia="楷体" w:hAnsi="楷体" w:cs="宋体" w:hint="eastAsia"/>
          <w:color w:val="000000"/>
          <w:kern w:val="0"/>
          <w:szCs w:val="21"/>
        </w:rPr>
        <w:t xml:space="preserve">2020年7月29日　</w:t>
      </w:r>
    </w:p>
    <w:p w14:paraId="1B4DF8BD"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71C77" w14:textId="77777777" w:rsidR="00BA240F" w:rsidRDefault="00BA240F" w:rsidP="00244024">
      <w:pPr>
        <w:rPr>
          <w:rFonts w:hint="eastAsia"/>
        </w:rPr>
      </w:pPr>
      <w:r>
        <w:separator/>
      </w:r>
    </w:p>
  </w:endnote>
  <w:endnote w:type="continuationSeparator" w:id="0">
    <w:p w14:paraId="0654175A" w14:textId="77777777" w:rsidR="00BA240F" w:rsidRDefault="00BA240F" w:rsidP="0024402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3E8539" w14:textId="77777777" w:rsidR="00BA240F" w:rsidRDefault="00BA240F" w:rsidP="00244024">
      <w:pPr>
        <w:rPr>
          <w:rFonts w:hint="eastAsia"/>
        </w:rPr>
      </w:pPr>
      <w:r>
        <w:separator/>
      </w:r>
    </w:p>
  </w:footnote>
  <w:footnote w:type="continuationSeparator" w:id="0">
    <w:p w14:paraId="034D6564" w14:textId="77777777" w:rsidR="00BA240F" w:rsidRDefault="00BA240F" w:rsidP="00244024">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563"/>
    <w:rsid w:val="00244024"/>
    <w:rsid w:val="00BA240F"/>
    <w:rsid w:val="00BE43C3"/>
    <w:rsid w:val="00C54563"/>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29506"/>
  <w15:chartTrackingRefBased/>
  <w15:docId w15:val="{45637B96-A502-4D09-AE6C-051A1574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5456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54563"/>
    <w:rPr>
      <w:b/>
      <w:bCs/>
    </w:rPr>
  </w:style>
  <w:style w:type="paragraph" w:styleId="a5">
    <w:name w:val="header"/>
    <w:basedOn w:val="a"/>
    <w:link w:val="a6"/>
    <w:uiPriority w:val="99"/>
    <w:unhideWhenUsed/>
    <w:rsid w:val="00244024"/>
    <w:pPr>
      <w:tabs>
        <w:tab w:val="center" w:pos="4153"/>
        <w:tab w:val="right" w:pos="8306"/>
      </w:tabs>
      <w:snapToGrid w:val="0"/>
      <w:jc w:val="center"/>
    </w:pPr>
    <w:rPr>
      <w:sz w:val="18"/>
      <w:szCs w:val="18"/>
    </w:rPr>
  </w:style>
  <w:style w:type="character" w:customStyle="1" w:styleId="a6">
    <w:name w:val="页眉 字符"/>
    <w:basedOn w:val="a0"/>
    <w:link w:val="a5"/>
    <w:uiPriority w:val="99"/>
    <w:rsid w:val="00244024"/>
    <w:rPr>
      <w:sz w:val="18"/>
      <w:szCs w:val="18"/>
    </w:rPr>
  </w:style>
  <w:style w:type="paragraph" w:styleId="a7">
    <w:name w:val="footer"/>
    <w:basedOn w:val="a"/>
    <w:link w:val="a8"/>
    <w:uiPriority w:val="99"/>
    <w:unhideWhenUsed/>
    <w:rsid w:val="00244024"/>
    <w:pPr>
      <w:tabs>
        <w:tab w:val="center" w:pos="4153"/>
        <w:tab w:val="right" w:pos="8306"/>
      </w:tabs>
      <w:snapToGrid w:val="0"/>
      <w:jc w:val="left"/>
    </w:pPr>
    <w:rPr>
      <w:sz w:val="18"/>
      <w:szCs w:val="18"/>
    </w:rPr>
  </w:style>
  <w:style w:type="character" w:customStyle="1" w:styleId="a8">
    <w:name w:val="页脚 字符"/>
    <w:basedOn w:val="a0"/>
    <w:link w:val="a7"/>
    <w:uiPriority w:val="99"/>
    <w:rsid w:val="002440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0618327">
      <w:bodyDiv w:val="1"/>
      <w:marLeft w:val="0"/>
      <w:marRight w:val="0"/>
      <w:marTop w:val="0"/>
      <w:marBottom w:val="0"/>
      <w:divBdr>
        <w:top w:val="none" w:sz="0" w:space="0" w:color="auto"/>
        <w:left w:val="none" w:sz="0" w:space="0" w:color="auto"/>
        <w:bottom w:val="none" w:sz="0" w:space="0" w:color="auto"/>
        <w:right w:val="none" w:sz="0" w:space="0" w:color="auto"/>
      </w:divBdr>
      <w:divsChild>
        <w:div w:id="408305853">
          <w:marLeft w:val="0"/>
          <w:marRight w:val="0"/>
          <w:marTop w:val="150"/>
          <w:marBottom w:val="150"/>
          <w:divBdr>
            <w:top w:val="none" w:sz="0" w:space="0" w:color="auto"/>
            <w:left w:val="none" w:sz="0" w:space="0" w:color="auto"/>
            <w:bottom w:val="none" w:sz="0" w:space="0" w:color="auto"/>
            <w:right w:val="none" w:sz="0" w:space="0" w:color="auto"/>
          </w:divBdr>
        </w:div>
        <w:div w:id="1328285910">
          <w:marLeft w:val="0"/>
          <w:marRight w:val="0"/>
          <w:marTop w:val="0"/>
          <w:marBottom w:val="0"/>
          <w:divBdr>
            <w:top w:val="single" w:sz="6" w:space="8" w:color="B5B5B5"/>
            <w:left w:val="single" w:sz="6" w:space="0" w:color="B5B5B5"/>
            <w:bottom w:val="single" w:sz="6" w:space="8" w:color="B5B5B5"/>
            <w:right w:val="single" w:sz="6" w:space="0" w:color="B5B5B5"/>
          </w:divBdr>
          <w:divsChild>
            <w:div w:id="893347907">
              <w:marLeft w:val="0"/>
              <w:marRight w:val="0"/>
              <w:marTop w:val="0"/>
              <w:marBottom w:val="0"/>
              <w:divBdr>
                <w:top w:val="none" w:sz="0" w:space="0" w:color="auto"/>
                <w:left w:val="none" w:sz="0" w:space="0" w:color="auto"/>
                <w:bottom w:val="none" w:sz="0" w:space="0" w:color="auto"/>
                <w:right w:val="none" w:sz="0" w:space="0" w:color="auto"/>
              </w:divBdr>
            </w:div>
            <w:div w:id="20369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748</Words>
  <Characters>4266</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2021-12-08T07:49:00Z</dcterms:created>
  <dcterms:modified xsi:type="dcterms:W3CDTF">2024-12-15T14:01:00Z</dcterms:modified>
</cp:coreProperties>
</file>